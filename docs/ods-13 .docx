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A5968A4" w:rsidP="7AD0458A" w:rsidRDefault="372FE6EC" w14:paraId="385B6C3F" w14:textId="77777777">
      <w:pPr>
        <w:spacing w:after="124"/>
        <w:ind w:right="3"/>
        <w:jc w:val="center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r w:rsidRPr="7AD0458A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APLICATIVO PARA COLETA E DESCARTE DE LIXO ELETRÔNICO</w:t>
      </w:r>
    </w:p>
    <w:p w:rsidR="7AD0458A" w:rsidP="7AD0458A" w:rsidRDefault="7AD0458A" w14:paraId="672A6659" w14:textId="77777777">
      <w:pPr>
        <w:spacing w:after="124"/>
        <w:ind w:right="3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085A5109" w:rsidP="7557FB26" w:rsidRDefault="085A5109" w14:paraId="27A1843D" w14:textId="77777777">
      <w:pPr>
        <w:spacing w:after="124"/>
        <w:ind w:right="3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7557FB26">
        <w:rPr>
          <w:rFonts w:ascii="Arial" w:hAnsi="Arial" w:eastAsia="Arial" w:cs="Arial"/>
          <w:color w:val="000000" w:themeColor="text1"/>
          <w:sz w:val="28"/>
          <w:szCs w:val="28"/>
        </w:rPr>
        <w:t>Faculdade de Tecnologia do Estado de São Paulo - Registro</w:t>
      </w:r>
    </w:p>
    <w:p w:rsidR="7557FB26" w:rsidP="7557FB26" w:rsidRDefault="7557FB26" w14:paraId="0A37501D" w14:textId="77777777">
      <w:pPr>
        <w:spacing w:after="124"/>
        <w:ind w:right="3"/>
        <w:jc w:val="center"/>
        <w:rPr>
          <w:rFonts w:ascii="Arial Black" w:hAnsi="Arial Black" w:eastAsia="Arial Black" w:cs="Arial Black"/>
          <w:color w:val="000000" w:themeColor="text1"/>
        </w:rPr>
      </w:pPr>
    </w:p>
    <w:p w:rsidR="085A5109" w:rsidP="4842A017" w:rsidRDefault="085A5109" w14:paraId="6C508B32" w14:textId="2255A15A">
      <w:pPr>
        <w:tabs>
          <w:tab w:val="center" w:pos="90"/>
        </w:tabs>
        <w:spacing w:after="124"/>
        <w:ind w:right="3" w:firstLine="0"/>
        <w:jc w:val="center"/>
        <w:rPr>
          <w:color w:val="000000" w:themeColor="text1"/>
          <w:sz w:val="24"/>
          <w:szCs w:val="24"/>
        </w:rPr>
      </w:pPr>
      <w:r w:rsidRPr="6F2C52BD" w:rsidR="686DC36B">
        <w:rPr>
          <w:color w:val="000000" w:themeColor="text1"/>
          <w:sz w:val="24"/>
          <w:szCs w:val="24"/>
        </w:rPr>
        <w:t xml:space="preserve">SOUZA,</w:t>
      </w:r>
      <w:r w:rsidRPr="6F2C52BD" w:rsidR="1F497B71">
        <w:rPr>
          <w:color w:val="000000" w:themeColor="text1"/>
          <w:sz w:val="24"/>
          <w:szCs w:val="24"/>
        </w:rPr>
        <w:t xml:space="preserve"> S;</w:t>
      </w:r>
      <w:r w:rsidRPr="6F2C52BD" w:rsidR="686DC36B">
        <w:rPr>
          <w:color w:val="000000" w:themeColor="text1"/>
          <w:sz w:val="24"/>
          <w:szCs w:val="24"/>
        </w:rPr>
        <w:t xml:space="preserve"> </w:t>
      </w:r>
      <w:r w:rsidRPr="6F2C52BD" w:rsidR="686DC36B">
        <w:rPr>
          <w:color w:val="000000" w:themeColor="text1"/>
          <w:sz w:val="24"/>
          <w:szCs w:val="24"/>
        </w:rPr>
        <w:t>CELESTINO</w:t>
      </w:r>
      <w:r w:rsidRPr="6F2C52BD" w:rsidR="4CFAE0DD">
        <w:rPr>
          <w:color w:val="000000" w:themeColor="text1"/>
          <w:sz w:val="24"/>
          <w:szCs w:val="24"/>
        </w:rPr>
        <w:t xml:space="preserve">, P; </w:t>
      </w:r>
      <w:r w:rsidRPr="6F2C52BD" w:rsidR="686DC36B">
        <w:rPr>
          <w:color w:val="000000" w:themeColor="text1"/>
          <w:sz w:val="24"/>
          <w:szCs w:val="24"/>
        </w:rPr>
        <w:t xml:space="preserve">RODRIGUES,</w:t>
      </w:r>
      <w:r w:rsidRPr="6F2C52BD" w:rsidR="049102AA">
        <w:rPr>
          <w:color w:val="000000" w:themeColor="text1"/>
          <w:sz w:val="24"/>
          <w:szCs w:val="24"/>
        </w:rPr>
        <w:t xml:space="preserve"> E;</w:t>
      </w:r>
      <w:r w:rsidRPr="6F2C52BD" w:rsidR="686DC36B">
        <w:rPr>
          <w:color w:val="000000" w:themeColor="text1"/>
          <w:sz w:val="24"/>
          <w:szCs w:val="24"/>
        </w:rPr>
        <w:t xml:space="preserve"> DARIO</w:t>
      </w:r>
      <w:r w:rsidRPr="6F2C52BD" w:rsidR="61D32B7B">
        <w:rPr>
          <w:color w:val="000000" w:themeColor="text1"/>
          <w:sz w:val="24"/>
          <w:szCs w:val="24"/>
        </w:rPr>
        <w:t>, R</w:t>
      </w:r>
    </w:p>
    <w:p w:rsidR="7557FB26" w:rsidP="7557FB26" w:rsidRDefault="7557FB26" w14:paraId="5DAB6C7B" w14:textId="77777777">
      <w:pPr>
        <w:tabs>
          <w:tab w:val="center" w:pos="4534"/>
        </w:tabs>
        <w:spacing w:after="406"/>
        <w:ind w:left="-15"/>
        <w:jc w:val="center"/>
        <w:rPr>
          <w:color w:val="000000" w:themeColor="text1"/>
        </w:rPr>
      </w:pPr>
    </w:p>
    <w:p w:rsidR="7557FB26" w:rsidP="7557FB26" w:rsidRDefault="7557FB26" w14:paraId="02EB378F" w14:textId="72EFEE8D">
      <w:pPr>
        <w:spacing w:after="120" w:line="358" w:lineRule="auto"/>
        <w:ind w:left="-5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592779" w:rsidP="335DC394" w:rsidRDefault="00277043" w14:paraId="4EBEF05C" w14:textId="617A6C53">
      <w:pPr>
        <w:spacing w:after="120" w:line="358" w:lineRule="auto"/>
        <w:ind w:left="-5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592779" w:rsidP="335DC394" w:rsidRDefault="00277043" w14:paraId="04A584C8" w14:textId="617A6C53">
      <w:pPr>
        <w:spacing w:after="229" w:line="259" w:lineRule="auto"/>
        <w:ind w:left="-5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5DC394" w:rsidR="5E2F65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RESUMO</w:t>
      </w:r>
    </w:p>
    <w:p w:rsidR="00592779" w:rsidP="335DC394" w:rsidRDefault="00277043" w14:paraId="6DED77B2" w14:textId="231A0513">
      <w:pPr>
        <w:pStyle w:val="Normal"/>
        <w:spacing w:after="120" w:line="358" w:lineRule="auto"/>
        <w:ind/>
        <w:jc w:val="both"/>
      </w:pPr>
      <w:r w:rsidRPr="335DC394" w:rsidR="4EFD5DB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Reciclar materiais </w:t>
      </w:r>
      <w:r w:rsidRPr="335DC394" w:rsidR="27F042B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eletrônicos</w:t>
      </w:r>
      <w:r w:rsidRPr="335DC394" w:rsidR="4EFD5DB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35DC394" w:rsidR="4EFD5DB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no </w:t>
      </w:r>
      <w:r w:rsidRPr="335DC394" w:rsidR="4EFD5DB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mundo é </w:t>
      </w:r>
      <w:bookmarkStart w:name="_Int_2Cnxc2N5" w:id="927555520"/>
      <w:r w:rsidRPr="335DC394" w:rsidR="3C54D57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difícil</w:t>
      </w:r>
      <w:bookmarkEnd w:id="927555520"/>
      <w:r w:rsidRPr="335DC394" w:rsidR="4EFD5DB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mas no </w:t>
      </w:r>
      <w:r w:rsidRPr="335DC394" w:rsidR="4EFD5DB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Brasil </w:t>
      </w:r>
      <w:r w:rsidRPr="335DC394" w:rsidR="758D4F6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é algo que está muito longe de ser alcançado, como todo processo pa</w:t>
      </w:r>
      <w:r w:rsidRPr="335DC394" w:rsidR="758D4F6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ssa pela </w:t>
      </w:r>
      <w:r w:rsidRPr="335DC394" w:rsidR="758D4F6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educação e conscientização</w:t>
      </w:r>
      <w:r w:rsidRPr="335DC394" w:rsidR="36E86A3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o descarte deve ser visto como algo bom para o meio a</w:t>
      </w:r>
      <w:r w:rsidRPr="335DC394" w:rsidR="36E86A3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mbiente e principalmente para nossa saúde. Através do des</w:t>
      </w:r>
      <w:r w:rsidRPr="335DC394" w:rsidR="7EAA1B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envolvimento da plataforma Web e do aplicativo </w:t>
      </w:r>
      <w:r w:rsidRPr="335DC394" w:rsidR="7EAA1B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Mobile, a </w:t>
      </w:r>
      <w:r w:rsidRPr="335DC394" w:rsidR="7E2E585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comunidade encontra</w:t>
      </w:r>
      <w:r w:rsidRPr="335DC394" w:rsidR="7EAA1B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os pontos de descartes e</w:t>
      </w:r>
      <w:r w:rsidRPr="335DC394" w:rsidR="5AD05F5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ou </w:t>
      </w:r>
      <w:r w:rsidRPr="335DC394" w:rsidR="14461C7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coletores </w:t>
      </w:r>
      <w:bookmarkStart w:name="_Int_YcMaPjGX" w:id="237393254"/>
      <w:r w:rsidRPr="335DC394" w:rsidR="4F8F602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próximos disponibilizando</w:t>
      </w:r>
      <w:bookmarkEnd w:id="237393254"/>
      <w:r w:rsidRPr="335DC394" w:rsidR="3A19E12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os</w:t>
      </w:r>
      <w:r w:rsidRPr="335DC394" w:rsidR="5AD05F5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seus </w:t>
      </w:r>
      <w:bookmarkStart w:name="_Int_hDZVEL3m" w:id="1206583795"/>
      <w:r w:rsidRPr="335DC394" w:rsidR="0F7A0D3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produtos</w:t>
      </w:r>
      <w:bookmarkEnd w:id="1206583795"/>
      <w:r w:rsidRPr="335DC394" w:rsidR="07C6E76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fazendo as coletas domiciliares</w:t>
      </w:r>
      <w:r w:rsidRPr="335DC394" w:rsidR="07C6E76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ou comerciais.</w:t>
      </w:r>
      <w:r w:rsidR="4EFD5DBF">
        <w:rPr/>
        <w:t xml:space="preserve"> </w:t>
      </w:r>
    </w:p>
    <w:p w:rsidR="00592779" w:rsidP="335DC394" w:rsidRDefault="00277043" w14:paraId="59F96A8E" w14:textId="7B2B5704">
      <w:pPr>
        <w:spacing w:after="120" w:line="358" w:lineRule="auto"/>
        <w:ind w:left="-5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335DC394" w:rsidR="5E2F65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Palavras-chave:</w:t>
      </w:r>
      <w:r w:rsidRPr="335DC394" w:rsidR="5E2F65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sistema </w:t>
      </w:r>
      <w:r w:rsidRPr="335DC394" w:rsidR="1646D1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 coleta</w:t>
      </w:r>
      <w:r w:rsidRPr="335DC394" w:rsidR="5E2F65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; </w:t>
      </w:r>
      <w:r w:rsidRPr="335DC394" w:rsidR="3F051F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descarte consciente</w:t>
      </w:r>
      <w:r w:rsidRPr="335DC394" w:rsidR="5E2F65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; </w:t>
      </w:r>
      <w:r w:rsidRPr="335DC394" w:rsidR="060B07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coletores </w:t>
      </w:r>
      <w:bookmarkStart w:name="_Int_kUK20A9o" w:id="621142555"/>
      <w:r w:rsidRPr="335DC394" w:rsidR="1EE1AF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eletrônicos</w:t>
      </w:r>
      <w:bookmarkEnd w:id="621142555"/>
      <w:r w:rsidRPr="335DC394" w:rsidR="5E2F65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  <w:r w:rsidRPr="335DC394" w:rsidR="5E2F65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35DC394" w:rsidR="61C838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comunidade ativa</w:t>
      </w:r>
      <w:r w:rsidRPr="335DC394" w:rsidR="5E2F65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335DC394" w:rsidR="5E2F6520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w:rsidR="00592779" w:rsidP="335DC394" w:rsidRDefault="00277043" w14:paraId="78BA12A2" w14:textId="070EF693">
      <w:pPr>
        <w:pStyle w:val="Normal"/>
        <w:spacing w:after="120" w:line="358" w:lineRule="auto"/>
        <w:ind w:left="-5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592779" w:rsidP="335DC394" w:rsidRDefault="00277043" w14:paraId="3FE908C4" w14:textId="171CBBFC">
      <w:pPr>
        <w:spacing w:after="120" w:line="358" w:lineRule="auto"/>
        <w:ind w:left="-5"/>
        <w:rPr>
          <w:rFonts w:ascii="Arial" w:hAnsi="Arial" w:eastAsia="Arial" w:cs="Arial"/>
          <w:sz w:val="24"/>
          <w:szCs w:val="24"/>
        </w:rPr>
      </w:pPr>
      <w:r w:rsidRPr="335DC394" w:rsidR="5AD6A8FC">
        <w:rPr>
          <w:rFonts w:ascii="Arial" w:hAnsi="Arial" w:eastAsia="Arial" w:cs="Arial"/>
          <w:b w:val="1"/>
          <w:bCs w:val="1"/>
          <w:sz w:val="24"/>
          <w:szCs w:val="24"/>
        </w:rPr>
        <w:t xml:space="preserve">INTRODUÇÃO </w:t>
      </w:r>
      <w:r w:rsidRPr="335DC394" w:rsidR="6DE02C2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="00592779" w:rsidP="335DC394" w:rsidRDefault="00277043" w14:paraId="2D5CCA90" w14:textId="242C8A0F">
      <w:pPr>
        <w:spacing w:after="120" w:line="358" w:lineRule="auto"/>
        <w:ind w:left="-5" w:firstLine="725"/>
        <w:jc w:val="both"/>
        <w:rPr>
          <w:rFonts w:ascii="Arial" w:hAnsi="Arial" w:eastAsia="Arial" w:cs="Arial"/>
          <w:sz w:val="24"/>
          <w:szCs w:val="24"/>
        </w:rPr>
      </w:pPr>
      <w:r w:rsidRPr="335DC394" w:rsidR="02C8F11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</w:t>
      </w:r>
      <w:r w:rsidRPr="335DC394" w:rsidR="7FFC6EF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</w:t>
      </w:r>
      <w:r w:rsidRPr="335DC394" w:rsidR="02C8F11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ssembleia Geral das Nações Unidas, </w:t>
      </w:r>
      <w:r w:rsidRPr="335DC394" w:rsidR="4C1A7D6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foi criado a Agenda 2030, que é um plano de ação </w:t>
      </w:r>
      <w:r w:rsidRPr="335DC394" w:rsidR="2EA9E04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global,</w:t>
      </w:r>
      <w:r w:rsidRPr="335DC394" w:rsidR="084263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contendo 17 objetivos de Desenvolvimento Sustentável (ODS)</w:t>
      </w:r>
      <w:r w:rsidRPr="335DC394" w:rsidR="7621E0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estes</w:t>
      </w:r>
      <w:r w:rsidRPr="335DC394" w:rsidR="084263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com a finalidade de estimular ações para os próximos 15 anos em áreas de importância crucial para humanidade e para o planeta</w:t>
      </w:r>
      <w:r w:rsidRPr="335DC394" w:rsidR="084263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  <w:r w:rsidRPr="335DC394" w:rsidR="6AFF1B6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commentRangeStart w:id="1769500004"/>
      <w:r w:rsidRPr="335DC394" w:rsidR="02FF53C3">
        <w:rPr>
          <w:rFonts w:ascii="Arial" w:hAnsi="Arial" w:eastAsia="Arial" w:cs="Arial"/>
          <w:sz w:val="24"/>
          <w:szCs w:val="24"/>
        </w:rPr>
        <w:t>Baseada no Objetivo de Desenvolvimento Sustentável de proteger o planeta da degradação</w:t>
      </w:r>
      <w:r w:rsidRPr="335DC394" w:rsidR="38D587F3">
        <w:rPr>
          <w:rFonts w:ascii="Arial" w:hAnsi="Arial" w:eastAsia="Arial" w:cs="Arial"/>
          <w:sz w:val="24"/>
          <w:szCs w:val="24"/>
        </w:rPr>
        <w:t xml:space="preserve"> foi</w:t>
      </w:r>
      <w:r w:rsidRPr="335DC394" w:rsidR="02FF53C3">
        <w:rPr>
          <w:rFonts w:ascii="Arial" w:hAnsi="Arial" w:eastAsia="Arial" w:cs="Arial"/>
          <w:sz w:val="24"/>
          <w:szCs w:val="24"/>
        </w:rPr>
        <w:t xml:space="preserve"> criada a</w:t>
      </w:r>
      <w:r w:rsidRPr="335DC394" w:rsidR="08426390">
        <w:rPr>
          <w:rFonts w:ascii="Arial" w:hAnsi="Arial" w:eastAsia="Arial" w:cs="Arial"/>
          <w:sz w:val="24"/>
          <w:szCs w:val="24"/>
        </w:rPr>
        <w:t xml:space="preserve"> ODS </w:t>
      </w:r>
      <w:r w:rsidRPr="335DC394" w:rsidR="3033363C">
        <w:rPr>
          <w:rFonts w:ascii="Arial" w:hAnsi="Arial" w:eastAsia="Arial" w:cs="Arial"/>
          <w:sz w:val="24"/>
          <w:szCs w:val="24"/>
        </w:rPr>
        <w:t>13, nomeada</w:t>
      </w:r>
      <w:r w:rsidRPr="335DC394" w:rsidR="08426390">
        <w:rPr>
          <w:rFonts w:ascii="Arial" w:hAnsi="Arial" w:eastAsia="Arial" w:cs="Arial"/>
          <w:sz w:val="24"/>
          <w:szCs w:val="24"/>
        </w:rPr>
        <w:t xml:space="preserve"> como Tomar </w:t>
      </w:r>
      <w:r w:rsidRPr="335DC394" w:rsidR="5C9C1653">
        <w:rPr>
          <w:rFonts w:ascii="Arial" w:hAnsi="Arial" w:eastAsia="Arial" w:cs="Arial"/>
          <w:sz w:val="24"/>
          <w:szCs w:val="24"/>
        </w:rPr>
        <w:t>M</w:t>
      </w:r>
      <w:r w:rsidRPr="335DC394" w:rsidR="08426390">
        <w:rPr>
          <w:rFonts w:ascii="Arial" w:hAnsi="Arial" w:eastAsia="Arial" w:cs="Arial"/>
          <w:sz w:val="24"/>
          <w:szCs w:val="24"/>
        </w:rPr>
        <w:t xml:space="preserve">edidas </w:t>
      </w:r>
      <w:r w:rsidRPr="335DC394" w:rsidR="0B2F8FA5">
        <w:rPr>
          <w:rFonts w:ascii="Arial" w:hAnsi="Arial" w:eastAsia="Arial" w:cs="Arial"/>
          <w:sz w:val="24"/>
          <w:szCs w:val="24"/>
        </w:rPr>
        <w:t>U</w:t>
      </w:r>
      <w:r w:rsidRPr="335DC394" w:rsidR="08426390">
        <w:rPr>
          <w:rFonts w:ascii="Arial" w:hAnsi="Arial" w:eastAsia="Arial" w:cs="Arial"/>
          <w:sz w:val="24"/>
          <w:szCs w:val="24"/>
        </w:rPr>
        <w:t xml:space="preserve">rgentes </w:t>
      </w:r>
      <w:r w:rsidRPr="335DC394" w:rsidR="5AEF2CBD">
        <w:rPr>
          <w:rFonts w:ascii="Arial" w:hAnsi="Arial" w:eastAsia="Arial" w:cs="Arial"/>
          <w:sz w:val="24"/>
          <w:szCs w:val="24"/>
        </w:rPr>
        <w:t>P</w:t>
      </w:r>
      <w:r w:rsidRPr="335DC394" w:rsidR="08426390">
        <w:rPr>
          <w:rFonts w:ascii="Arial" w:hAnsi="Arial" w:eastAsia="Arial" w:cs="Arial"/>
          <w:sz w:val="24"/>
          <w:szCs w:val="24"/>
        </w:rPr>
        <w:t xml:space="preserve">ara </w:t>
      </w:r>
      <w:r w:rsidRPr="335DC394" w:rsidR="26FA666E">
        <w:rPr>
          <w:rFonts w:ascii="Arial" w:hAnsi="Arial" w:eastAsia="Arial" w:cs="Arial"/>
          <w:sz w:val="24"/>
          <w:szCs w:val="24"/>
        </w:rPr>
        <w:t>C</w:t>
      </w:r>
      <w:r w:rsidRPr="335DC394" w:rsidR="08426390">
        <w:rPr>
          <w:rFonts w:ascii="Arial" w:hAnsi="Arial" w:eastAsia="Arial" w:cs="Arial"/>
          <w:sz w:val="24"/>
          <w:szCs w:val="24"/>
        </w:rPr>
        <w:t xml:space="preserve">ombater a </w:t>
      </w:r>
      <w:r w:rsidRPr="335DC394" w:rsidR="12C44567">
        <w:rPr>
          <w:rFonts w:ascii="Arial" w:hAnsi="Arial" w:eastAsia="Arial" w:cs="Arial"/>
          <w:sz w:val="24"/>
          <w:szCs w:val="24"/>
        </w:rPr>
        <w:t>M</w:t>
      </w:r>
      <w:r w:rsidRPr="335DC394" w:rsidR="08426390">
        <w:rPr>
          <w:rFonts w:ascii="Arial" w:hAnsi="Arial" w:eastAsia="Arial" w:cs="Arial"/>
          <w:sz w:val="24"/>
          <w:szCs w:val="24"/>
        </w:rPr>
        <w:t xml:space="preserve">udança do </w:t>
      </w:r>
      <w:r w:rsidRPr="335DC394" w:rsidR="1E7D0CDE">
        <w:rPr>
          <w:rFonts w:ascii="Arial" w:hAnsi="Arial" w:eastAsia="Arial" w:cs="Arial"/>
          <w:sz w:val="24"/>
          <w:szCs w:val="24"/>
        </w:rPr>
        <w:t>C</w:t>
      </w:r>
      <w:r w:rsidRPr="335DC394" w:rsidR="08426390">
        <w:rPr>
          <w:rFonts w:ascii="Arial" w:hAnsi="Arial" w:eastAsia="Arial" w:cs="Arial"/>
          <w:sz w:val="24"/>
          <w:szCs w:val="24"/>
        </w:rPr>
        <w:t xml:space="preserve">lima e </w:t>
      </w:r>
      <w:r w:rsidRPr="335DC394" w:rsidR="725108B9">
        <w:rPr>
          <w:rFonts w:ascii="Arial" w:hAnsi="Arial" w:eastAsia="Arial" w:cs="Arial"/>
          <w:sz w:val="24"/>
          <w:szCs w:val="24"/>
        </w:rPr>
        <w:t>c</w:t>
      </w:r>
      <w:r w:rsidRPr="335DC394" w:rsidR="30B1BA37">
        <w:rPr>
          <w:rFonts w:ascii="Arial" w:hAnsi="Arial" w:eastAsia="Arial" w:cs="Arial"/>
          <w:sz w:val="24"/>
          <w:szCs w:val="24"/>
        </w:rPr>
        <w:t>ontém</w:t>
      </w:r>
      <w:r w:rsidRPr="335DC394" w:rsidR="504C1E37">
        <w:rPr>
          <w:rFonts w:ascii="Arial" w:hAnsi="Arial" w:eastAsia="Arial" w:cs="Arial"/>
          <w:sz w:val="24"/>
          <w:szCs w:val="24"/>
        </w:rPr>
        <w:t xml:space="preserve"> </w:t>
      </w:r>
      <w:r w:rsidRPr="335DC394" w:rsidR="08426390">
        <w:rPr>
          <w:rFonts w:ascii="Arial" w:hAnsi="Arial" w:eastAsia="Arial" w:cs="Arial"/>
          <w:sz w:val="24"/>
          <w:szCs w:val="24"/>
        </w:rPr>
        <w:t>em seu capítulo</w:t>
      </w:r>
      <w:r w:rsidRPr="335DC394" w:rsidR="49A6D641">
        <w:rPr>
          <w:rFonts w:ascii="Arial" w:hAnsi="Arial" w:eastAsia="Arial" w:cs="Arial"/>
          <w:sz w:val="24"/>
          <w:szCs w:val="24"/>
        </w:rPr>
        <w:t xml:space="preserve"> 13.3 </w:t>
      </w:r>
      <w:r w:rsidRPr="335DC394" w:rsidR="09ED1271">
        <w:rPr>
          <w:rFonts w:ascii="Arial" w:hAnsi="Arial" w:eastAsia="Arial" w:cs="Arial"/>
          <w:sz w:val="24"/>
          <w:szCs w:val="24"/>
        </w:rPr>
        <w:t>m</w:t>
      </w:r>
      <w:r w:rsidRPr="335DC394" w:rsidR="49A6D641">
        <w:rPr>
          <w:rFonts w:ascii="Arial" w:hAnsi="Arial" w:eastAsia="Arial" w:cs="Arial"/>
          <w:sz w:val="24"/>
          <w:szCs w:val="24"/>
        </w:rPr>
        <w:t>elhorar</w:t>
      </w:r>
      <w:r w:rsidRPr="335DC394" w:rsidR="49A6D641">
        <w:rPr>
          <w:rFonts w:ascii="Arial" w:hAnsi="Arial" w:eastAsia="Arial" w:cs="Arial"/>
          <w:sz w:val="24"/>
          <w:szCs w:val="24"/>
        </w:rPr>
        <w:t xml:space="preserve"> a educação, aumentar a conscientização e a capacidade humana e </w:t>
      </w:r>
      <w:r w:rsidRPr="335DC394" w:rsidR="5E5997D6">
        <w:rPr>
          <w:rFonts w:ascii="Arial" w:hAnsi="Arial" w:eastAsia="Arial" w:cs="Arial"/>
          <w:sz w:val="24"/>
          <w:szCs w:val="24"/>
        </w:rPr>
        <w:t>institucional</w:t>
      </w:r>
      <w:r w:rsidRPr="335DC394" w:rsidR="49A6D641">
        <w:rPr>
          <w:rFonts w:ascii="Arial" w:hAnsi="Arial" w:eastAsia="Arial" w:cs="Arial"/>
          <w:sz w:val="24"/>
          <w:szCs w:val="24"/>
        </w:rPr>
        <w:t xml:space="preserve"> sobre mitigação, a</w:t>
      </w:r>
      <w:r w:rsidRPr="335DC394" w:rsidR="49A6D641">
        <w:rPr>
          <w:rFonts w:ascii="Arial" w:hAnsi="Arial" w:eastAsia="Arial" w:cs="Arial"/>
          <w:sz w:val="24"/>
          <w:szCs w:val="24"/>
        </w:rPr>
        <w:t>daptação, redução de impacto e ale</w:t>
      </w:r>
      <w:r w:rsidRPr="335DC394" w:rsidR="706ACE48">
        <w:rPr>
          <w:rFonts w:ascii="Arial" w:hAnsi="Arial" w:eastAsia="Arial" w:cs="Arial"/>
          <w:sz w:val="24"/>
          <w:szCs w:val="24"/>
        </w:rPr>
        <w:t>rta precoce da mudança do clima.</w:t>
      </w:r>
      <w:commentRangeEnd w:id="1769500004"/>
      <w:r>
        <w:rPr>
          <w:rStyle w:val="CommentReference"/>
        </w:rPr>
        <w:commentReference w:id="1769500004"/>
      </w:r>
      <w:r w:rsidRPr="335DC394" w:rsidR="5F85906B">
        <w:rPr>
          <w:rFonts w:ascii="Arial" w:hAnsi="Arial" w:eastAsia="Arial" w:cs="Arial"/>
          <w:sz w:val="24"/>
          <w:szCs w:val="24"/>
        </w:rPr>
        <w:t xml:space="preserve"> (ONU, 2015</w:t>
      </w:r>
      <w:r w:rsidRPr="335DC394" w:rsidR="298662F9">
        <w:rPr>
          <w:rFonts w:ascii="Arial" w:hAnsi="Arial" w:eastAsia="Arial" w:cs="Arial"/>
          <w:sz w:val="24"/>
          <w:szCs w:val="24"/>
        </w:rPr>
        <w:t>)</w:t>
      </w:r>
      <w:r w:rsidRPr="335DC394" w:rsidR="53993529">
        <w:rPr>
          <w:rFonts w:ascii="Arial" w:hAnsi="Arial" w:eastAsia="Arial" w:cs="Arial"/>
          <w:sz w:val="24"/>
          <w:szCs w:val="24"/>
        </w:rPr>
        <w:t>.</w:t>
      </w:r>
    </w:p>
    <w:p w:rsidR="00037659" w:rsidP="4EB08578" w:rsidRDefault="00890FD6" w14:paraId="744FB391" w14:textId="7E2603F2">
      <w:pPr>
        <w:spacing w:after="120" w:line="358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335DC394" w:rsidR="091064AF">
        <w:rPr>
          <w:rFonts w:ascii="Arial" w:hAnsi="Arial" w:eastAsia="Arial" w:cs="Arial"/>
          <w:sz w:val="24"/>
          <w:szCs w:val="24"/>
        </w:rPr>
        <w:t xml:space="preserve">Ações de </w:t>
      </w:r>
      <w:r w:rsidRPr="335DC394" w:rsidR="1A18E27B">
        <w:rPr>
          <w:rFonts w:ascii="Arial" w:hAnsi="Arial" w:eastAsia="Arial" w:cs="Arial"/>
          <w:sz w:val="24"/>
          <w:szCs w:val="24"/>
        </w:rPr>
        <w:t xml:space="preserve">redução de impactos e </w:t>
      </w:r>
      <w:r w:rsidRPr="335DC394" w:rsidR="091064AF">
        <w:rPr>
          <w:rFonts w:ascii="Arial" w:hAnsi="Arial" w:eastAsia="Arial" w:cs="Arial"/>
          <w:sz w:val="24"/>
          <w:szCs w:val="24"/>
        </w:rPr>
        <w:t xml:space="preserve">recuperação de resíduos podem contribuir </w:t>
      </w:r>
      <w:r w:rsidRPr="335DC394" w:rsidR="091064AF">
        <w:rPr>
          <w:rFonts w:ascii="Arial" w:hAnsi="Arial" w:eastAsia="Arial" w:cs="Arial"/>
          <w:sz w:val="24"/>
          <w:szCs w:val="24"/>
        </w:rPr>
        <w:t>de 5% a 10</w:t>
      </w:r>
      <w:r w:rsidRPr="335DC394" w:rsidR="091064AF">
        <w:rPr>
          <w:rFonts w:ascii="Arial" w:hAnsi="Arial" w:eastAsia="Arial" w:cs="Arial"/>
          <w:sz w:val="24"/>
          <w:szCs w:val="24"/>
        </w:rPr>
        <w:t xml:space="preserve">% na redução de emissões, com potencial de diminuição de cerca de 20% do total das emissões globais de gases de efeito estufa. O </w:t>
      </w:r>
      <w:r w:rsidRPr="335DC394" w:rsidR="091064AF">
        <w:rPr>
          <w:rFonts w:ascii="Arial" w:hAnsi="Arial" w:eastAsia="Arial" w:cs="Arial"/>
          <w:sz w:val="24"/>
          <w:szCs w:val="24"/>
        </w:rPr>
        <w:t xml:space="preserve">Brasil </w:t>
      </w:r>
      <w:r w:rsidRPr="335DC394" w:rsidR="091064AF">
        <w:rPr>
          <w:rFonts w:ascii="Arial" w:hAnsi="Arial" w:eastAsia="Arial" w:cs="Arial"/>
          <w:sz w:val="24"/>
          <w:szCs w:val="24"/>
        </w:rPr>
        <w:t xml:space="preserve">obtém grande potencial </w:t>
      </w:r>
      <w:r w:rsidRPr="335DC394" w:rsidR="091064AF">
        <w:rPr>
          <w:rFonts w:ascii="Arial" w:hAnsi="Arial" w:eastAsia="Arial" w:cs="Arial"/>
          <w:sz w:val="24"/>
          <w:szCs w:val="24"/>
        </w:rPr>
        <w:t xml:space="preserve">na </w:t>
      </w:r>
      <w:r w:rsidRPr="335DC394" w:rsidR="091064AF">
        <w:rPr>
          <w:rFonts w:ascii="Arial" w:hAnsi="Arial" w:eastAsia="Arial" w:cs="Arial"/>
          <w:sz w:val="24"/>
          <w:szCs w:val="24"/>
        </w:rPr>
        <w:t>geração</w:t>
      </w:r>
      <w:r w:rsidRPr="335DC394" w:rsidR="091064AF">
        <w:rPr>
          <w:rFonts w:ascii="Arial" w:hAnsi="Arial" w:eastAsia="Arial" w:cs="Arial"/>
          <w:sz w:val="24"/>
          <w:szCs w:val="24"/>
        </w:rPr>
        <w:t xml:space="preserve"> de resíduos</w:t>
      </w:r>
      <w:r w:rsidRPr="335DC394" w:rsidR="091064AF">
        <w:rPr>
          <w:rFonts w:ascii="Arial" w:hAnsi="Arial" w:eastAsia="Arial" w:cs="Arial"/>
          <w:sz w:val="24"/>
          <w:szCs w:val="24"/>
        </w:rPr>
        <w:t>, em que a emissão chega a 4% do total de gases de efeito estufa no país</w:t>
      </w:r>
      <w:r w:rsidRPr="335DC394" w:rsidR="091064AF">
        <w:rPr>
          <w:rFonts w:ascii="Arial" w:hAnsi="Arial" w:eastAsia="Arial" w:cs="Arial"/>
          <w:sz w:val="24"/>
          <w:szCs w:val="24"/>
        </w:rPr>
        <w:t xml:space="preserve"> </w:t>
      </w:r>
      <w:r w:rsidRPr="335DC394" w:rsidR="38D587F3">
        <w:rPr>
          <w:rFonts w:ascii="Arial" w:hAnsi="Arial" w:eastAsia="Arial" w:cs="Arial"/>
          <w:sz w:val="24"/>
          <w:szCs w:val="24"/>
        </w:rPr>
        <w:t>(ABRELPE, 2021, p. 49)</w:t>
      </w:r>
      <w:r w:rsidRPr="335DC394" w:rsidR="38D587F3">
        <w:rPr>
          <w:rFonts w:ascii="Arial" w:hAnsi="Arial" w:eastAsia="Arial" w:cs="Arial"/>
          <w:sz w:val="24"/>
          <w:szCs w:val="24"/>
        </w:rPr>
        <w:t>.</w:t>
      </w:r>
    </w:p>
    <w:p w:rsidR="0F210F51" w:rsidP="4EB08578" w:rsidRDefault="00890FD6" w14:paraId="25302E94" w14:textId="147A082A">
      <w:pPr>
        <w:spacing w:after="120" w:line="358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50CA5919" w:rsidR="3333BA73">
        <w:rPr>
          <w:rFonts w:ascii="Arial" w:hAnsi="Arial" w:eastAsia="Arial" w:cs="Arial"/>
          <w:sz w:val="24"/>
          <w:szCs w:val="24"/>
        </w:rPr>
        <w:t>Dentre os resíduos</w:t>
      </w:r>
      <w:r w:rsidRPr="50CA5919" w:rsidR="07E5A11F">
        <w:rPr>
          <w:rFonts w:ascii="Arial" w:hAnsi="Arial" w:eastAsia="Arial" w:cs="Arial"/>
          <w:sz w:val="24"/>
          <w:szCs w:val="24"/>
        </w:rPr>
        <w:t xml:space="preserve"> estão,</w:t>
      </w:r>
      <w:r w:rsidRPr="50CA5919" w:rsidR="452598E1">
        <w:rPr>
          <w:rFonts w:ascii="Arial" w:hAnsi="Arial" w:eastAsia="Arial" w:cs="Arial"/>
          <w:sz w:val="24"/>
          <w:szCs w:val="24"/>
        </w:rPr>
        <w:t xml:space="preserve"> f</w:t>
      </w:r>
      <w:r w:rsidRPr="50CA5919" w:rsidR="793EEC86">
        <w:rPr>
          <w:rFonts w:ascii="Arial" w:hAnsi="Arial" w:eastAsia="Arial" w:cs="Arial"/>
          <w:sz w:val="24"/>
          <w:szCs w:val="24"/>
        </w:rPr>
        <w:t xml:space="preserve">ones de ouvido, pilhas, celulares, eletrodomésticos. Todos </w:t>
      </w:r>
      <w:r w:rsidRPr="50CA5919" w:rsidR="411B014E">
        <w:rPr>
          <w:rFonts w:ascii="Arial" w:hAnsi="Arial" w:eastAsia="Arial" w:cs="Arial"/>
          <w:sz w:val="24"/>
          <w:szCs w:val="24"/>
        </w:rPr>
        <w:t>esses equipamentos ao perderem sua</w:t>
      </w:r>
      <w:r w:rsidRPr="50CA5919" w:rsidR="7A312FD6">
        <w:rPr>
          <w:rFonts w:ascii="Arial" w:hAnsi="Arial" w:eastAsia="Arial" w:cs="Arial"/>
          <w:sz w:val="24"/>
          <w:szCs w:val="24"/>
        </w:rPr>
        <w:t>s</w:t>
      </w:r>
      <w:r w:rsidRPr="50CA5919" w:rsidR="411B014E">
        <w:rPr>
          <w:rFonts w:ascii="Arial" w:hAnsi="Arial" w:eastAsia="Arial" w:cs="Arial"/>
          <w:sz w:val="24"/>
          <w:szCs w:val="24"/>
        </w:rPr>
        <w:t xml:space="preserve"> </w:t>
      </w:r>
      <w:r w:rsidRPr="50CA5919" w:rsidR="7A8894C2">
        <w:rPr>
          <w:rFonts w:ascii="Arial" w:hAnsi="Arial" w:eastAsia="Arial" w:cs="Arial"/>
          <w:sz w:val="24"/>
          <w:szCs w:val="24"/>
        </w:rPr>
        <w:t>funcionalidades não</w:t>
      </w:r>
      <w:r w:rsidRPr="50CA5919" w:rsidR="793EEC86">
        <w:rPr>
          <w:rFonts w:ascii="Arial" w:hAnsi="Arial" w:eastAsia="Arial" w:cs="Arial"/>
          <w:sz w:val="24"/>
          <w:szCs w:val="24"/>
        </w:rPr>
        <w:t xml:space="preserve"> são mais aproveitados</w:t>
      </w:r>
      <w:r w:rsidRPr="50CA5919" w:rsidR="7568567D">
        <w:rPr>
          <w:rFonts w:ascii="Arial" w:hAnsi="Arial" w:eastAsia="Arial" w:cs="Arial"/>
          <w:sz w:val="24"/>
          <w:szCs w:val="24"/>
        </w:rPr>
        <w:t xml:space="preserve">, consequentemente são </w:t>
      </w:r>
      <w:r w:rsidRPr="50CA5919" w:rsidR="01BFF199">
        <w:rPr>
          <w:rFonts w:ascii="Arial" w:hAnsi="Arial" w:eastAsia="Arial" w:cs="Arial"/>
          <w:sz w:val="24"/>
          <w:szCs w:val="24"/>
        </w:rPr>
        <w:t xml:space="preserve">descartados. </w:t>
      </w:r>
      <w:r w:rsidRPr="50CA5919" w:rsidR="71321631">
        <w:rPr>
          <w:rFonts w:ascii="Arial" w:hAnsi="Arial" w:eastAsia="Arial" w:cs="Arial"/>
          <w:sz w:val="24"/>
          <w:szCs w:val="24"/>
        </w:rPr>
        <w:t xml:space="preserve">O </w:t>
      </w:r>
      <w:r w:rsidRPr="50CA5919" w:rsidR="01BFF199">
        <w:rPr>
          <w:rFonts w:ascii="Arial" w:hAnsi="Arial" w:eastAsia="Arial" w:cs="Arial"/>
          <w:sz w:val="24"/>
          <w:szCs w:val="24"/>
        </w:rPr>
        <w:t>Brasil</w:t>
      </w:r>
      <w:r w:rsidRPr="50CA5919" w:rsidR="54F89FBF">
        <w:rPr>
          <w:rFonts w:ascii="Arial" w:hAnsi="Arial" w:eastAsia="Arial" w:cs="Arial"/>
          <w:sz w:val="24"/>
          <w:szCs w:val="24"/>
        </w:rPr>
        <w:t>,</w:t>
      </w:r>
      <w:r w:rsidRPr="50CA5919" w:rsidR="4C364A9E">
        <w:rPr>
          <w:rFonts w:ascii="Arial" w:hAnsi="Arial" w:eastAsia="Arial" w:cs="Arial"/>
          <w:sz w:val="24"/>
          <w:szCs w:val="24"/>
        </w:rPr>
        <w:t xml:space="preserve"> </w:t>
      </w:r>
      <w:r w:rsidRPr="50CA5919" w:rsidR="50D2D9F3">
        <w:rPr>
          <w:rFonts w:ascii="Arial" w:hAnsi="Arial" w:eastAsia="Arial" w:cs="Arial"/>
          <w:sz w:val="24"/>
          <w:szCs w:val="24"/>
        </w:rPr>
        <w:t xml:space="preserve">apenas </w:t>
      </w:r>
      <w:r w:rsidRPr="50CA5919" w:rsidR="50D2D9F3">
        <w:rPr>
          <w:rFonts w:ascii="Arial" w:hAnsi="Arial" w:eastAsia="Arial" w:cs="Arial"/>
          <w:sz w:val="24"/>
          <w:szCs w:val="24"/>
        </w:rPr>
        <w:t>em 2019</w:t>
      </w:r>
      <w:r w:rsidRPr="50CA5919" w:rsidR="14843F1B">
        <w:rPr>
          <w:rFonts w:ascii="Arial" w:hAnsi="Arial" w:eastAsia="Arial" w:cs="Arial"/>
          <w:sz w:val="24"/>
          <w:szCs w:val="24"/>
        </w:rPr>
        <w:t>,</w:t>
      </w:r>
      <w:r w:rsidRPr="50CA5919" w:rsidR="50D2D9F3">
        <w:rPr>
          <w:rFonts w:ascii="Arial" w:hAnsi="Arial" w:eastAsia="Arial" w:cs="Arial"/>
          <w:sz w:val="24"/>
          <w:szCs w:val="24"/>
        </w:rPr>
        <w:t xml:space="preserve"> emitiu </w:t>
      </w:r>
      <w:r w:rsidRPr="50CA5919" w:rsidR="4C364A9E">
        <w:rPr>
          <w:rFonts w:ascii="Arial" w:hAnsi="Arial" w:eastAsia="Arial" w:cs="Arial"/>
          <w:sz w:val="24"/>
          <w:szCs w:val="24"/>
        </w:rPr>
        <w:t xml:space="preserve">mais de </w:t>
      </w:r>
      <w:r w:rsidRPr="50CA5919" w:rsidR="0C0334EE">
        <w:rPr>
          <w:rFonts w:ascii="Arial" w:hAnsi="Arial" w:eastAsia="Arial" w:cs="Arial"/>
          <w:sz w:val="24"/>
          <w:szCs w:val="24"/>
        </w:rPr>
        <w:t>dois</w:t>
      </w:r>
      <w:r w:rsidRPr="50CA5919" w:rsidR="4C364A9E">
        <w:rPr>
          <w:rFonts w:ascii="Arial" w:hAnsi="Arial" w:eastAsia="Arial" w:cs="Arial"/>
          <w:sz w:val="24"/>
          <w:szCs w:val="24"/>
        </w:rPr>
        <w:t xml:space="preserve"> mil</w:t>
      </w:r>
      <w:r w:rsidRPr="50CA5919" w:rsidR="3C721036">
        <w:rPr>
          <w:rFonts w:ascii="Arial" w:hAnsi="Arial" w:eastAsia="Arial" w:cs="Arial"/>
          <w:sz w:val="24"/>
          <w:szCs w:val="24"/>
        </w:rPr>
        <w:t xml:space="preserve">hões de toneladas de lixo eletrônico, e desses apenas </w:t>
      </w:r>
      <w:r w:rsidRPr="50CA5919" w:rsidR="4B3B8CEE">
        <w:rPr>
          <w:rFonts w:ascii="Arial" w:hAnsi="Arial" w:eastAsia="Arial" w:cs="Arial"/>
          <w:sz w:val="24"/>
          <w:szCs w:val="24"/>
        </w:rPr>
        <w:t>3</w:t>
      </w:r>
      <w:r w:rsidRPr="50CA5919" w:rsidR="3C721036">
        <w:rPr>
          <w:rFonts w:ascii="Arial" w:hAnsi="Arial" w:eastAsia="Arial" w:cs="Arial"/>
          <w:sz w:val="24"/>
          <w:szCs w:val="24"/>
        </w:rPr>
        <w:t>% são reciclados corretamente</w:t>
      </w:r>
      <w:r w:rsidRPr="50CA5919" w:rsidR="2B909DB0">
        <w:rPr>
          <w:rFonts w:ascii="Arial" w:hAnsi="Arial" w:eastAsia="Arial" w:cs="Arial"/>
          <w:sz w:val="24"/>
          <w:szCs w:val="24"/>
        </w:rPr>
        <w:t xml:space="preserve"> (</w:t>
      </w:r>
      <w:r w:rsidRPr="50CA5919" w:rsidR="7AAB3FCC">
        <w:rPr>
          <w:rFonts w:ascii="Arial" w:hAnsi="Arial" w:eastAsia="Arial" w:cs="Arial"/>
          <w:sz w:val="24"/>
          <w:szCs w:val="24"/>
        </w:rPr>
        <w:t>TOKARNIA</w:t>
      </w:r>
      <w:r w:rsidRPr="50CA5919" w:rsidR="2B909DB0">
        <w:rPr>
          <w:rFonts w:ascii="Arial" w:hAnsi="Arial" w:eastAsia="Arial" w:cs="Arial"/>
          <w:sz w:val="24"/>
          <w:szCs w:val="24"/>
        </w:rPr>
        <w:t>, 2021).</w:t>
      </w:r>
    </w:p>
    <w:p w:rsidR="453B08DC" w:rsidP="50CA5919" w:rsidRDefault="084341AC" w14:paraId="7133ED47" w14:textId="1116517C">
      <w:pPr>
        <w:pStyle w:val="Normal"/>
        <w:spacing w:after="120" w:line="358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335DC394" w:rsidR="2E56D91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</w:t>
      </w:r>
      <w:r w:rsidRPr="335DC394" w:rsidR="4142AE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descartar incorretamente o lixo eletrônico </w:t>
      </w:r>
      <w:r w:rsidRPr="335DC394" w:rsidR="65B188C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ocorrem </w:t>
      </w:r>
      <w:r w:rsidRPr="335DC394" w:rsidR="4142AE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con</w:t>
      </w:r>
      <w:r w:rsidRPr="335DC394" w:rsidR="20634C1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taminações</w:t>
      </w:r>
      <w:r w:rsidRPr="335DC394" w:rsidR="31867AB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por meio de vazamentos, reações químicas e vaporização, onde contaminam o solo, águas subterrâneas e ar. Também </w:t>
      </w:r>
      <w:r w:rsidRPr="335DC394" w:rsidR="305434B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se encontram</w:t>
      </w:r>
      <w:r w:rsidRPr="335DC394" w:rsidR="31867AB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metais pesados e produtos químicos que formam gases corrosivos e tóxicos para </w:t>
      </w:r>
      <w:r w:rsidRPr="335DC394" w:rsidR="054D0DD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os </w:t>
      </w:r>
      <w:r w:rsidRPr="335DC394" w:rsidR="31867AB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seres humanos</w:t>
      </w:r>
      <w:r w:rsidRPr="335DC394" w:rsidR="203B3FB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animais</w:t>
      </w:r>
      <w:r w:rsidRPr="335DC394" w:rsidR="31867AB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plantas, contribuindo para per</w:t>
      </w:r>
      <w:r w:rsidRPr="335DC394" w:rsidR="702B584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da</w:t>
      </w:r>
      <w:r w:rsidRPr="335DC394" w:rsidR="31867AB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da camada </w:t>
      </w:r>
      <w:r w:rsidRPr="335DC394" w:rsidR="6979EDF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protetora de </w:t>
      </w:r>
      <w:r w:rsidRPr="335DC394" w:rsidR="31867AB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ozônio do planeta (FORTI, 2019, p. 09).</w:t>
      </w:r>
    </w:p>
    <w:p w:rsidR="0D1EF067" w:rsidP="7557FB26" w:rsidRDefault="0D1EF067" w14:paraId="07FFDA3E" w14:textId="77777777">
      <w:pPr>
        <w:spacing w:after="120" w:line="358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6F2C52BD">
        <w:rPr>
          <w:rFonts w:ascii="Arial" w:hAnsi="Arial" w:eastAsia="Arial" w:cs="Arial"/>
          <w:sz w:val="24"/>
          <w:szCs w:val="24"/>
        </w:rPr>
        <w:t xml:space="preserve">O decreto Nº 10.240, de 12 de fevereiro de 2020 no art. 9º </w:t>
      </w:r>
      <w:r w:rsidRPr="6F2C52BD" w:rsidR="7443755B">
        <w:rPr>
          <w:rFonts w:ascii="Arial" w:hAnsi="Arial" w:eastAsia="Arial" w:cs="Arial"/>
          <w:sz w:val="24"/>
          <w:szCs w:val="24"/>
        </w:rPr>
        <w:t xml:space="preserve">regulamenta </w:t>
      </w:r>
      <w:r w:rsidRPr="6F2C52BD">
        <w:rPr>
          <w:rFonts w:ascii="Arial" w:hAnsi="Arial" w:eastAsia="Arial" w:cs="Arial"/>
          <w:sz w:val="24"/>
          <w:szCs w:val="24"/>
        </w:rPr>
        <w:t>o processo de logística reversa para reciclagem de equipamentos eletrônicos</w:t>
      </w:r>
      <w:r w:rsidRPr="6F2C52BD" w:rsidR="6114D7AE">
        <w:rPr>
          <w:rFonts w:ascii="Arial" w:hAnsi="Arial" w:eastAsia="Arial" w:cs="Arial"/>
          <w:sz w:val="24"/>
          <w:szCs w:val="24"/>
        </w:rPr>
        <w:t xml:space="preserve"> em etapas</w:t>
      </w:r>
      <w:r w:rsidRPr="6F2C52BD" w:rsidR="21BE2F8B">
        <w:rPr>
          <w:rFonts w:ascii="Arial" w:hAnsi="Arial" w:eastAsia="Arial" w:cs="Arial"/>
          <w:sz w:val="24"/>
          <w:szCs w:val="24"/>
        </w:rPr>
        <w:t xml:space="preserve"> de</w:t>
      </w:r>
      <w:r w:rsidRPr="6F2C52BD" w:rsidR="015A8C4E">
        <w:rPr>
          <w:rFonts w:ascii="Arial" w:hAnsi="Arial" w:eastAsia="Arial" w:cs="Arial"/>
          <w:sz w:val="24"/>
          <w:szCs w:val="24"/>
        </w:rPr>
        <w:t xml:space="preserve"> descarte por consumidores, recebimento e armazenamento temporário</w:t>
      </w:r>
      <w:r w:rsidRPr="6F2C52BD" w:rsidR="7A11297B">
        <w:rPr>
          <w:rFonts w:ascii="Arial" w:hAnsi="Arial" w:eastAsia="Arial" w:cs="Arial"/>
          <w:sz w:val="24"/>
          <w:szCs w:val="24"/>
        </w:rPr>
        <w:t xml:space="preserve"> em pontos de consolidação</w:t>
      </w:r>
      <w:r w:rsidRPr="6F2C52BD" w:rsidR="015A8C4E">
        <w:rPr>
          <w:rFonts w:ascii="Arial" w:hAnsi="Arial" w:eastAsia="Arial" w:cs="Arial"/>
          <w:sz w:val="24"/>
          <w:szCs w:val="24"/>
        </w:rPr>
        <w:t>, transporte dos produtos e destinação final ambientalmente adequada</w:t>
      </w:r>
      <w:r w:rsidRPr="6F2C52BD" w:rsidR="78A59914">
        <w:rPr>
          <w:rFonts w:ascii="Arial" w:hAnsi="Arial" w:eastAsia="Arial" w:cs="Arial"/>
          <w:sz w:val="24"/>
          <w:szCs w:val="24"/>
        </w:rPr>
        <w:t xml:space="preserve"> (Brasil, 2020)</w:t>
      </w:r>
      <w:r w:rsidRPr="6F2C52BD" w:rsidR="015A8C4E">
        <w:rPr>
          <w:rFonts w:ascii="Arial" w:hAnsi="Arial" w:eastAsia="Arial" w:cs="Arial"/>
          <w:sz w:val="24"/>
          <w:szCs w:val="24"/>
        </w:rPr>
        <w:t>.</w:t>
      </w:r>
    </w:p>
    <w:p w:rsidR="00374025" w:rsidP="262D216A" w:rsidRDefault="0374FD35" w14:paraId="54FFC85A" w14:textId="0CA419BB">
      <w:pPr>
        <w:spacing w:after="120" w:line="358" w:lineRule="auto"/>
        <w:ind w:firstLine="709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0CA5919" w:rsidR="7F05CE6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Com</w:t>
      </w:r>
      <w:r w:rsidRPr="50CA5919" w:rsidR="3579190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consequência d</w:t>
      </w:r>
      <w:r w:rsidRPr="50CA5919" w:rsidR="7F05CE6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</w:t>
      </w:r>
      <w:r w:rsidRPr="50CA5919" w:rsidR="519A56B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aumento da produção</w:t>
      </w:r>
      <w:r w:rsidRPr="50CA5919" w:rsidR="53EDD49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eletrônicos</w:t>
      </w:r>
      <w:r w:rsidRPr="50CA5919" w:rsidR="7714916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</w:t>
      </w:r>
      <w:r w:rsidRPr="50CA5919" w:rsidR="15EDF2B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50CA5919" w:rsidR="4884374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consumo elevado de</w:t>
      </w:r>
      <w:r w:rsidRPr="50CA5919" w:rsidR="519A56B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produtos </w:t>
      </w:r>
      <w:r w:rsidRPr="50CA5919" w:rsidR="5E81180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eletrônicos</w:t>
      </w:r>
      <w:r w:rsidRPr="50CA5919" w:rsidR="488E674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potencial de degradação ambiental</w:t>
      </w:r>
      <w:r w:rsidRPr="50CA5919" w:rsidR="5E81180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</w:t>
      </w:r>
      <w:r w:rsidRPr="50CA5919" w:rsidR="519A56B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leis </w:t>
      </w:r>
      <w:r w:rsidRPr="50CA5919" w:rsidR="6563B3E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estão </w:t>
      </w:r>
      <w:r w:rsidRPr="50CA5919" w:rsidR="1B97007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sendo implementadas</w:t>
      </w:r>
      <w:r w:rsidRPr="50CA5919" w:rsidR="519A56B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para conter e promover medidas urgentes de reciclagem reversa pelas indústrias e </w:t>
      </w:r>
      <w:r w:rsidRPr="50CA5919" w:rsidR="5393A51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comércio de</w:t>
      </w:r>
      <w:r w:rsidRPr="50CA5919" w:rsidR="1B48762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equipamentos no sentido de combater a mudança climática e seus </w:t>
      </w:r>
      <w:r w:rsidRPr="50CA5919" w:rsidR="5E81180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impactos.</w:t>
      </w:r>
    </w:p>
    <w:p w:rsidR="00374025" w:rsidP="00285C4B" w:rsidRDefault="0374FD35" w14:paraId="0247E622" w14:textId="6139DC36">
      <w:pPr>
        <w:spacing w:after="120" w:line="358" w:lineRule="auto"/>
        <w:ind w:firstLine="709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50CA5919" w:rsidR="33C3A26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aplicativo tem como principal proposta </w:t>
      </w:r>
      <w:r w:rsidRPr="50CA5919" w:rsidR="02956D1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conecta</w:t>
      </w:r>
      <w:r w:rsidRPr="50CA5919" w:rsidR="33C3A26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r a </w:t>
      </w:r>
      <w:r w:rsidRPr="50CA5919" w:rsidR="5CFD5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população </w:t>
      </w:r>
      <w:r w:rsidRPr="50CA5919" w:rsidR="16FA389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as empresas e coletores </w:t>
      </w:r>
      <w:r w:rsidRPr="50CA5919" w:rsidR="615AAC4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</w:t>
      </w:r>
      <w:r w:rsidRPr="50CA5919" w:rsidR="5CFD5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os locais </w:t>
      </w:r>
      <w:r w:rsidRPr="50CA5919" w:rsidR="5305E32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onde </w:t>
      </w:r>
      <w:r w:rsidRPr="50CA5919" w:rsidR="0F4624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será</w:t>
      </w:r>
      <w:r w:rsidRPr="50CA5919" w:rsidR="5305E32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possível realizar o descarte correto de lixo eletrônico. O funcionamento do sistema </w:t>
      </w:r>
      <w:commentRangeStart w:id="1536109583"/>
      <w:commentRangeStart w:id="1256806763"/>
      <w:r w:rsidRPr="50CA5919" w:rsidR="59CDDBA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será uma</w:t>
      </w:r>
      <w:r w:rsidRPr="50CA5919" w:rsidR="0D7FB33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50CA5919" w:rsidR="085AD81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opção para </w:t>
      </w:r>
      <w:r w:rsidRPr="50CA5919" w:rsidR="39DDA1F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conscientizar </w:t>
      </w:r>
      <w:r w:rsidRPr="50CA5919" w:rsidR="15EDF2B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 sensibilizar a população atr</w:t>
      </w:r>
      <w:r w:rsidRPr="50CA5919" w:rsidR="085AD81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avés de informativos reforçando a necessidade e </w:t>
      </w:r>
      <w:r w:rsidRPr="50CA5919" w:rsidR="5D68405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 responsabilidade d</w:t>
      </w:r>
      <w:r w:rsidRPr="50CA5919" w:rsidR="15EDF2B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descarte</w:t>
      </w:r>
      <w:r w:rsidRPr="50CA5919" w:rsidR="1098BA2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50CA5919" w:rsidR="085AD81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</w:t>
      </w:r>
      <w:r w:rsidRPr="50CA5919" w:rsidR="4BE4146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 seus</w:t>
      </w:r>
      <w:r w:rsidRPr="50CA5919" w:rsidR="15EDF2B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50CA5919" w:rsidR="6910BC9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resíduos</w:t>
      </w:r>
      <w:r w:rsidRPr="50CA5919" w:rsidR="085AD81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 Cadastrando e indicando</w:t>
      </w:r>
      <w:r w:rsidRPr="50CA5919" w:rsidR="5E81180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50CA5919" w:rsidR="263C1FF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 localização</w:t>
      </w:r>
      <w:r w:rsidRPr="50CA5919" w:rsidR="5E81180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50CA5919" w:rsidR="263C1FF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de </w:t>
      </w:r>
      <w:r w:rsidRPr="50CA5919" w:rsidR="4884374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</w:t>
      </w:r>
      <w:r w:rsidRPr="50CA5919" w:rsidR="03AFA42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ecicladora</w:t>
      </w:r>
      <w:r w:rsidRPr="50CA5919" w:rsidR="4884374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s e ou empresas como postos de </w:t>
      </w:r>
      <w:r w:rsidRPr="50CA5919" w:rsidR="5E81180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coletas baseada</w:t>
      </w:r>
      <w:r w:rsidRPr="50CA5919" w:rsidR="085AD81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em geolocalização</w:t>
      </w:r>
      <w:r w:rsidRPr="50CA5919" w:rsidR="568A11E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</w:t>
      </w:r>
      <w:r w:rsidRPr="50CA5919" w:rsidR="274B696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usuário </w:t>
      </w:r>
      <w:r w:rsidRPr="50CA5919" w:rsidR="6563B3E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pode descartar</w:t>
      </w:r>
      <w:r w:rsidRPr="50CA5919" w:rsidR="274B696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seu equipamento</w:t>
      </w:r>
      <w:r w:rsidRPr="50CA5919" w:rsidR="6563B3E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ou </w:t>
      </w:r>
      <w:r w:rsidRPr="50CA5919" w:rsidR="65BE582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conectar</w:t>
      </w:r>
      <w:r w:rsidRPr="50CA5919" w:rsidR="6563B3E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50CA5919" w:rsidR="45941A8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</w:t>
      </w:r>
      <w:r w:rsidRPr="50CA5919" w:rsidR="4884374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os </w:t>
      </w:r>
      <w:r w:rsidRPr="50CA5919" w:rsidR="568A11E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coletor</w:t>
      </w:r>
      <w:r w:rsidRPr="50CA5919" w:rsidR="4884374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es</w:t>
      </w:r>
      <w:r w:rsidRPr="50CA5919" w:rsidR="085AD81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</w:t>
      </w:r>
      <w:r w:rsidRPr="50CA5919" w:rsidR="4D307C3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direcionando para um</w:t>
      </w:r>
      <w:r w:rsidRPr="50CA5919" w:rsidR="4884374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</w:t>
      </w:r>
      <w:r w:rsidRPr="50CA5919" w:rsidR="5E81180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50CA5919" w:rsidR="4884374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empresa </w:t>
      </w:r>
      <w:r w:rsidRPr="50CA5919" w:rsidR="4D307C3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responsável pela destinação </w:t>
      </w:r>
      <w:r w:rsidRPr="50CA5919" w:rsidR="6563B3E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final e </w:t>
      </w:r>
      <w:r w:rsidRPr="50CA5919" w:rsidR="4D307C3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adequada dos </w:t>
      </w:r>
      <w:r w:rsidRPr="50CA5919" w:rsidR="5E81180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equipamentos, </w:t>
      </w:r>
      <w:r w:rsidRPr="50CA5919" w:rsidR="6563B3E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evitando assim ameaças aos recursos naturais e</w:t>
      </w:r>
      <w:r w:rsidRPr="50CA5919" w:rsidR="1B59C0F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50CA5919" w:rsidR="6563B3E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visando à redução do </w:t>
      </w:r>
      <w:r w:rsidRPr="50CA5919" w:rsidR="42E9E85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acúmulo</w:t>
      </w:r>
      <w:r w:rsidRPr="50CA5919" w:rsidR="6563B3E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transformando em novos produtos e subprodutos. </w:t>
      </w:r>
      <w:commentRangeEnd w:id="1536109583"/>
      <w:r>
        <w:rPr>
          <w:rStyle w:val="CommentReference"/>
        </w:rPr>
        <w:commentReference w:id="1536109583"/>
      </w:r>
      <w:commentRangeEnd w:id="1256806763"/>
      <w:r>
        <w:rPr>
          <w:rStyle w:val="CommentReference"/>
        </w:rPr>
        <w:commentReference w:id="1256806763"/>
      </w:r>
    </w:p>
    <w:p w:rsidR="000A22AC" w:rsidP="6F2C52BD" w:rsidRDefault="000A22AC" w14:paraId="6A05A809" w14:textId="77777777">
      <w:pPr>
        <w:spacing w:after="120" w:line="358" w:lineRule="auto"/>
        <w:ind w:firstLine="709"/>
        <w:jc w:val="both"/>
        <w:rPr>
          <w:rFonts w:ascii="Arial" w:hAnsi="Arial" w:eastAsia="Arial" w:cs="Arial"/>
          <w:b/>
          <w:bCs/>
          <w:sz w:val="24"/>
          <w:szCs w:val="24"/>
        </w:rPr>
      </w:pPr>
    </w:p>
    <w:p w:rsidR="000A22AC" w:rsidP="6F2C52BD" w:rsidRDefault="000A22AC" w14:paraId="5A39BBE3" w14:textId="77777777">
      <w:pPr>
        <w:spacing w:after="120" w:line="358" w:lineRule="auto"/>
        <w:ind w:firstLine="709"/>
        <w:jc w:val="both"/>
        <w:rPr>
          <w:rFonts w:ascii="Arial" w:hAnsi="Arial" w:eastAsia="Arial" w:cs="Arial"/>
          <w:b/>
          <w:bCs/>
          <w:sz w:val="24"/>
          <w:szCs w:val="24"/>
        </w:rPr>
      </w:pPr>
    </w:p>
    <w:p w:rsidR="7F5E6BF2" w:rsidP="335DC394" w:rsidRDefault="7F5E6BF2" w14:paraId="4C0CE80E" w14:textId="781133FA">
      <w:pPr>
        <w:pStyle w:val="PargrafodaLista"/>
        <w:numPr>
          <w:ilvl w:val="0"/>
          <w:numId w:val="3"/>
        </w:numPr>
        <w:spacing w:after="120" w:line="358" w:lineRule="auto"/>
        <w:ind/>
        <w:jc w:val="both"/>
        <w:rPr>
          <w:rFonts w:ascii="Arial" w:hAnsi="Arial" w:eastAsia="Arial" w:cs="Arial"/>
          <w:b w:val="1"/>
          <w:bCs w:val="1"/>
        </w:rPr>
      </w:pPr>
      <w:r w:rsidRPr="335DC394" w:rsidR="2583C882">
        <w:rPr>
          <w:rFonts w:ascii="Arial" w:hAnsi="Arial" w:eastAsia="Arial" w:cs="Arial"/>
          <w:b w:val="1"/>
          <w:bCs w:val="1"/>
          <w:sz w:val="24"/>
          <w:szCs w:val="24"/>
        </w:rPr>
        <w:t>OBJETIVO</w:t>
      </w:r>
    </w:p>
    <w:p w:rsidR="7F5E6BF2" w:rsidP="6F2C52BD" w:rsidRDefault="7F5E6BF2" w14:paraId="52A2544F" w14:textId="33CAA936">
      <w:pPr>
        <w:spacing w:after="120" w:line="358" w:lineRule="auto"/>
        <w:ind w:firstLine="709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commentRangeStart w:id="362160857"/>
      <w:r w:rsidRPr="335DC394" w:rsidR="6DAE4DB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atual método de reciclagem </w:t>
      </w:r>
      <w:r w:rsidRPr="335DC394" w:rsidR="2106D5E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tem como </w:t>
      </w:r>
      <w:r w:rsidRPr="335DC394" w:rsidR="6DAE4DB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foc</w:t>
      </w:r>
      <w:r w:rsidRPr="335DC394" w:rsidR="56C01E3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</w:t>
      </w:r>
      <w:r w:rsidRPr="335DC394" w:rsidR="6DAE4DB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principal</w:t>
      </w:r>
      <w:r w:rsidRPr="335DC394" w:rsidR="329B58E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35DC394" w:rsidR="5465E51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 </w:t>
      </w:r>
      <w:r w:rsidRPr="335DC394" w:rsidR="6DAE4DB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recuper</w:t>
      </w:r>
      <w:r w:rsidRPr="335DC394" w:rsidR="4DBF855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</w:t>
      </w:r>
      <w:r w:rsidRPr="335DC394" w:rsidR="4887FDA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ção</w:t>
      </w:r>
      <w:r w:rsidRPr="335DC394" w:rsidR="0578CBA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</w:t>
      </w:r>
      <w:r w:rsidRPr="335DC394" w:rsidR="5F972FB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</w:t>
      </w:r>
      <w:r w:rsidRPr="335DC394" w:rsidR="6DAE4DB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papel, plástico, metal</w:t>
      </w:r>
      <w:r w:rsidRPr="335DC394" w:rsidR="6FF92E5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</w:t>
      </w:r>
      <w:r w:rsidRPr="335DC394" w:rsidR="6FF92E5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35DC394" w:rsidR="6DAE4DB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vidro</w:t>
      </w:r>
      <w:r w:rsidRPr="335DC394" w:rsidR="69BF801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</w:t>
      </w:r>
      <w:r w:rsidRPr="335DC394" w:rsidR="1A1874E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negligenciando</w:t>
      </w:r>
      <w:r w:rsidRPr="335DC394" w:rsidR="597DA80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assim</w:t>
      </w:r>
      <w:r w:rsidRPr="335DC394" w:rsidR="1A1874E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 lixo eletrônico</w:t>
      </w:r>
      <w:r w:rsidRPr="335DC394" w:rsidR="77CF696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n</w:t>
      </w:r>
      <w:r w:rsidRPr="335DC394" w:rsidR="744D293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ão havendo</w:t>
      </w:r>
      <w:r w:rsidRPr="335DC394" w:rsidR="348BCF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35DC394" w:rsidR="744D293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po</w:t>
      </w:r>
      <w:r w:rsidRPr="335DC394" w:rsidR="744D293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ntos de coletas e ou descartes dos equipamentos </w:t>
      </w:r>
      <w:r w:rsidRPr="335DC394" w:rsidR="4CF5255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eletrônicos</w:t>
      </w:r>
      <w:r w:rsidRPr="335DC394" w:rsidR="1BA8CA8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</w:t>
      </w:r>
      <w:r w:rsidRPr="335DC394" w:rsidR="47D1F89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35DC394" w:rsidR="6649C5B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gran</w:t>
      </w:r>
      <w:r w:rsidRPr="335DC394" w:rsidR="1BDDE9D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</w:t>
      </w:r>
      <w:r w:rsidRPr="335DC394" w:rsidR="6649C5B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</w:t>
      </w:r>
      <w:r w:rsidRPr="335DC394" w:rsidR="6649C5B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parte</w:t>
      </w:r>
      <w:r w:rsidRPr="335DC394" w:rsidR="6D0D06D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está</w:t>
      </w:r>
      <w:r w:rsidRPr="335DC394" w:rsidR="6649C5B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sendo descartado </w:t>
      </w:r>
      <w:r w:rsidRPr="335DC394" w:rsidR="34E9F2A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como</w:t>
      </w:r>
      <w:r w:rsidRPr="335DC394" w:rsidR="7C5E5E7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35DC394" w:rsidR="6649C5B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lixo</w:t>
      </w:r>
      <w:r w:rsidRPr="335DC394" w:rsidR="6649C5B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comum</w:t>
      </w:r>
      <w:r w:rsidRPr="335DC394" w:rsidR="189B15F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em aterros</w:t>
      </w:r>
      <w:r w:rsidRPr="335DC394" w:rsidR="6649C5B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por desconhecimento por par</w:t>
      </w:r>
      <w:r w:rsidRPr="335DC394" w:rsidR="7F5508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te </w:t>
      </w:r>
      <w:bookmarkStart w:name="_Int_W2tLy0zR" w:id="1789858639"/>
      <w:r w:rsidRPr="335DC394" w:rsidR="7F5508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da</w:t>
      </w:r>
      <w:bookmarkEnd w:id="1789858639"/>
      <w:r w:rsidRPr="335DC394" w:rsidR="7F5508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sociedade</w:t>
      </w:r>
      <w:r w:rsidRPr="335DC394" w:rsidR="70D54A9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35DC394" w:rsidR="737E28C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</w:t>
      </w:r>
      <w:r w:rsidRPr="335DC394" w:rsidR="737E28C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recursos</w:t>
      </w:r>
      <w:r w:rsidRPr="335DC394" w:rsidR="7328039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das empresas colet</w:t>
      </w:r>
      <w:r w:rsidRPr="335DC394" w:rsidR="7328039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</w:t>
      </w:r>
      <w:r w:rsidRPr="335DC394" w:rsidR="7328039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ras</w:t>
      </w:r>
      <w:r w:rsidRPr="335DC394" w:rsidR="3AB7F19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em</w:t>
      </w:r>
      <w:r w:rsidRPr="335DC394" w:rsidR="01AE953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informa</w:t>
      </w:r>
      <w:r w:rsidRPr="335DC394" w:rsidR="2675854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</w:t>
      </w:r>
      <w:r w:rsidRPr="335DC394" w:rsidR="01AE953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 destino </w:t>
      </w:r>
      <w:r w:rsidRPr="335DC394" w:rsidR="01AE953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correto.</w:t>
      </w:r>
      <w:r w:rsidRPr="335DC394" w:rsidR="7328039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35DC394" w:rsidR="6DAE4DB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presente artigo concentra-se </w:t>
      </w:r>
      <w:r w:rsidRPr="335DC394" w:rsidR="29681B1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em desenvolver </w:t>
      </w:r>
      <w:bookmarkStart w:name="_Int_f4Gyy3uv" w:id="833985383"/>
      <w:r w:rsidRPr="335DC394" w:rsidR="75184B5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um </w:t>
      </w:r>
      <w:r w:rsidRPr="335DC394" w:rsidR="75184B57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  <w:rPrChange w:author="PEDRO GUSTAVO LIMA CELESTINO" w:date="2022-10-29T01:07:08.069Z" w:id="535292470">
            <w:rPr>
              <w:rFonts w:ascii="Arial" w:hAnsi="Arial" w:eastAsia="Arial" w:cs="Arial"/>
              <w:color w:val="000000" w:themeColor="text1" w:themeTint="FF" w:themeShade="FF"/>
              <w:sz w:val="24"/>
              <w:szCs w:val="24"/>
            </w:rPr>
          </w:rPrChange>
        </w:rPr>
        <w:t>web</w:t>
      </w:r>
      <w:bookmarkEnd w:id="833985383"/>
      <w:r w:rsidRPr="335DC394" w:rsidR="30E51F10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  <w:rPrChange w:author="PEDRO GUSTAVO LIMA CELESTINO" w:date="2022-10-29T01:07:08.07Z" w:id="1129658617">
            <w:rPr>
              <w:rFonts w:ascii="Arial" w:hAnsi="Arial" w:eastAsia="Arial" w:cs="Arial"/>
              <w:color w:val="000000" w:themeColor="text1" w:themeTint="FF" w:themeShade="FF"/>
              <w:sz w:val="24"/>
              <w:szCs w:val="24"/>
            </w:rPr>
          </w:rPrChange>
        </w:rPr>
        <w:t xml:space="preserve"> </w:t>
      </w:r>
      <w:r w:rsidRPr="335DC394" w:rsidR="657A4087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  <w:rPrChange w:author="PEDRO GUSTAVO LIMA CELESTINO" w:date="2022-10-29T01:07:08.07Z" w:id="650223034">
            <w:rPr>
              <w:rFonts w:ascii="Arial" w:hAnsi="Arial" w:eastAsia="Arial" w:cs="Arial"/>
              <w:color w:val="000000" w:themeColor="text1" w:themeTint="FF" w:themeShade="FF"/>
              <w:sz w:val="24"/>
              <w:szCs w:val="24"/>
            </w:rPr>
          </w:rPrChange>
        </w:rPr>
        <w:t>site</w:t>
      </w:r>
      <w:r w:rsidRPr="335DC394" w:rsidR="29681B1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que </w:t>
      </w:r>
      <w:r w:rsidRPr="335DC394" w:rsidR="1289E7C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leva informação</w:t>
      </w:r>
      <w:r w:rsidRPr="335DC394" w:rsidR="3E72CE1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com artigos </w:t>
      </w:r>
      <w:r w:rsidRPr="335DC394" w:rsidR="71757C5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ilustrativos e </w:t>
      </w:r>
      <w:r w:rsidRPr="335DC394" w:rsidR="6C5A795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científicos</w:t>
      </w:r>
      <w:r w:rsidRPr="335DC394" w:rsidR="71757C5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que demonstram a gravidade </w:t>
      </w:r>
      <w:r w:rsidRPr="335DC394" w:rsidR="5529329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 consequências</w:t>
      </w:r>
      <w:r w:rsidRPr="335DC394" w:rsidR="71757C5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do descarte incorreto, e assim</w:t>
      </w:r>
      <w:r w:rsidRPr="335DC394" w:rsidR="3E72CE1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35DC394" w:rsidR="6DAE4DB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obter a atenção do maior número de pessoas</w:t>
      </w:r>
      <w:r w:rsidRPr="335DC394" w:rsidR="4375ADD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35DC394" w:rsidR="6DAE4DB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para</w:t>
      </w:r>
      <w:r w:rsidRPr="335DC394" w:rsidR="02410D2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 reciclagem do lixo eletrônico </w:t>
      </w:r>
      <w:r w:rsidRPr="335DC394" w:rsidR="3F7828A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</w:t>
      </w:r>
      <w:r w:rsidRPr="335DC394" w:rsidR="3F7828A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um</w:t>
      </w:r>
      <w:r w:rsidRPr="335DC394" w:rsidR="1C44367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aplicativo</w:t>
      </w:r>
      <w:r w:rsidRPr="335DC394" w:rsidR="7D32CDC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para </w:t>
      </w:r>
      <w:r w:rsidRPr="335DC394" w:rsidR="4A03B6D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conectar as pessoas a coletores e empresa especializadas no descarte correto e assim consequentemente </w:t>
      </w:r>
      <w:r w:rsidRPr="335DC394" w:rsidR="5B11696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auxiliar na redução de </w:t>
      </w:r>
      <w:r w:rsidRPr="335DC394" w:rsidR="3FEAAD3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impactos ao meio ambiente</w:t>
      </w:r>
      <w:r w:rsidRPr="335DC394" w:rsidR="26D96D1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  <w:commentRangeEnd w:id="362160857"/>
      <w:r>
        <w:rPr>
          <w:rStyle w:val="CommentReference"/>
        </w:rPr>
        <w:commentReference w:id="362160857"/>
      </w:r>
    </w:p>
    <w:p w:rsidR="4E4884B2" w:rsidP="50CA5919" w:rsidRDefault="4E4884B2" w14:paraId="3B2B59E6" w14:textId="7EB6C400">
      <w:pPr>
        <w:pStyle w:val="Normal"/>
        <w:spacing w:after="120" w:line="358" w:lineRule="auto"/>
        <w:ind w:firstLine="709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50CA5919" w:rsidR="6060ADE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Dentre os objetivos específicos estão:</w:t>
      </w:r>
    </w:p>
    <w:p w:rsidR="57B19B22" w:rsidP="50CA5919" w:rsidRDefault="57B19B22" w14:paraId="7D60A888" w14:textId="0D717E24">
      <w:pPr>
        <w:pStyle w:val="PargrafodaLista"/>
        <w:numPr>
          <w:ilvl w:val="0"/>
          <w:numId w:val="1"/>
        </w:numPr>
        <w:spacing w:after="120" w:line="358" w:lineRule="auto"/>
        <w:ind w:left="-180" w:firstLine="54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35DC394" w:rsidR="460A017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Criação de um </w:t>
      </w:r>
      <w:r w:rsidRPr="335DC394" w:rsidR="460A0176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>web site</w:t>
      </w:r>
      <w:r w:rsidRPr="335DC394" w:rsidR="460A017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que contém informativos às pessoas como também a descrição da empresa e dos criadores do sistema.</w:t>
      </w:r>
    </w:p>
    <w:p w:rsidR="4E4884B2" w:rsidP="6F2C52BD" w:rsidRDefault="4E4884B2" w14:paraId="5B9F0349" w14:textId="77777777">
      <w:pPr>
        <w:pStyle w:val="PargrafodaLista"/>
        <w:numPr>
          <w:ilvl w:val="0"/>
          <w:numId w:val="1"/>
        </w:numPr>
        <w:spacing w:after="120" w:line="358" w:lineRule="auto"/>
        <w:ind w:left="-180" w:firstLine="54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50CA5919" w:rsidR="6060ADE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Desenvolver um aplicativo móvel destinado a conectar pessoas interessadas no descarte de </w:t>
      </w:r>
      <w:r w:rsidRPr="50CA5919" w:rsidR="132A51A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lixo eletrônico aos profissionais especializados na área;</w:t>
      </w:r>
    </w:p>
    <w:p w:rsidRPr="004E1D03" w:rsidR="6F2C52BD" w:rsidP="6F2C52BD" w:rsidRDefault="4DFCAC91" w14:paraId="41C8F396" w14:textId="087227E3">
      <w:pPr>
        <w:pStyle w:val="PargrafodaLista"/>
        <w:numPr>
          <w:ilvl w:val="0"/>
          <w:numId w:val="1"/>
        </w:numPr>
        <w:spacing w:after="120" w:line="358" w:lineRule="auto"/>
        <w:ind w:left="-180" w:firstLine="540"/>
        <w:jc w:val="both"/>
        <w:rPr>
          <w:del w:author="PEDRO GUSTAVO LIMA CELESTINO" w:date="2022-11-04T13:44:06.524Z" w:id="2108156492"/>
          <w:rFonts w:ascii="Arial" w:hAnsi="Arial" w:eastAsia="Arial" w:cs="Arial"/>
          <w:color w:val="000000" w:themeColor="text1"/>
          <w:sz w:val="24"/>
          <w:szCs w:val="24"/>
        </w:rPr>
      </w:pPr>
      <w:del w:author="PEDRO GUSTAVO LIMA CELESTINO" w:date="2022-11-04T13:44:06.533Z" w:id="1882014801">
        <w:r w:rsidRPr="335DC394" w:rsidDel="741F5001">
          <w:rPr>
            <w:rFonts w:ascii="Arial" w:hAnsi="Arial" w:eastAsia="Arial" w:cs="Arial"/>
            <w:color w:val="000000" w:themeColor="text1" w:themeTint="FF" w:themeShade="FF"/>
            <w:sz w:val="24"/>
            <w:szCs w:val="24"/>
          </w:rPr>
          <w:delText>O aplicativo atua através de geolocalização onde exibe um mapa com as localizações dos atores dis</w:delText>
        </w:r>
        <w:r w:rsidRPr="335DC394" w:rsidDel="466FD60E">
          <w:rPr>
            <w:rFonts w:ascii="Arial" w:hAnsi="Arial" w:eastAsia="Arial" w:cs="Arial"/>
            <w:color w:val="000000" w:themeColor="text1" w:themeTint="FF" w:themeShade="FF"/>
            <w:sz w:val="24"/>
            <w:szCs w:val="24"/>
          </w:rPr>
          <w:delText>poníveis</w:delText>
        </w:r>
        <w:r w:rsidRPr="335DC394" w:rsidDel="2F4E11F9">
          <w:rPr>
            <w:rFonts w:ascii="Arial" w:hAnsi="Arial" w:eastAsia="Arial" w:cs="Arial"/>
            <w:color w:val="000000" w:themeColor="text1" w:themeTint="FF" w:themeShade="FF"/>
            <w:sz w:val="24"/>
            <w:szCs w:val="24"/>
          </w:rPr>
          <w:delText>.</w:delText>
        </w:r>
      </w:del>
    </w:p>
    <w:p w:rsidR="002E72C6" w:rsidP="004E1D03" w:rsidRDefault="002E72C6" w14:paraId="3D519D5E" w14:textId="77777777">
      <w:pPr>
        <w:spacing w:after="120" w:line="358" w:lineRule="auto"/>
        <w:ind w:firstLine="709"/>
        <w:jc w:val="both"/>
        <w:rPr>
          <w:rFonts w:ascii="Arial" w:hAnsi="Arial" w:eastAsia="Arial" w:cs="Arial"/>
          <w:b/>
          <w:bCs/>
          <w:sz w:val="24"/>
          <w:szCs w:val="24"/>
        </w:rPr>
      </w:pPr>
    </w:p>
    <w:p w:rsidR="004E1D03" w:rsidP="335DC394" w:rsidRDefault="004E1D03" w14:paraId="19965037" w14:textId="099EFD01">
      <w:pPr>
        <w:pStyle w:val="PargrafodaLista"/>
        <w:numPr>
          <w:ilvl w:val="0"/>
          <w:numId w:val="3"/>
        </w:numPr>
        <w:spacing w:after="120" w:line="358" w:lineRule="auto"/>
        <w:ind/>
        <w:jc w:val="both"/>
        <w:rPr>
          <w:rFonts w:ascii="Arial" w:hAnsi="Arial" w:eastAsia="Arial" w:cs="Arial"/>
          <w:b w:val="1"/>
          <w:bCs w:val="1"/>
        </w:rPr>
      </w:pPr>
      <w:r w:rsidRPr="335DC394" w:rsidR="641A4C40">
        <w:rPr>
          <w:rFonts w:ascii="Arial" w:hAnsi="Arial" w:eastAsia="Arial" w:cs="Arial"/>
          <w:b w:val="1"/>
          <w:bCs w:val="1"/>
          <w:sz w:val="24"/>
          <w:szCs w:val="24"/>
        </w:rPr>
        <w:t>METODOLOGIA</w:t>
      </w:r>
    </w:p>
    <w:p w:rsidR="00FD139C" w:rsidP="335DC394" w:rsidRDefault="004E1D03" w14:paraId="1C32DB50" w14:textId="43C8DFFE">
      <w:pPr>
        <w:pStyle w:val="Normal"/>
        <w:spacing w:after="120" w:line="358" w:lineRule="auto"/>
        <w:ind w:firstLine="709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35DC394" w:rsidR="5099866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presente projeto </w:t>
      </w:r>
      <w:r w:rsidRPr="335DC394" w:rsidR="5099866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contém duas plataformas</w:t>
      </w:r>
      <w:r w:rsidRPr="335DC394" w:rsidR="79F04A2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:</w:t>
      </w:r>
      <w:r w:rsidRPr="335DC394" w:rsidR="5099866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="00FD139C" w:rsidP="335DC394" w:rsidRDefault="004E1D03" w14:paraId="2BBC52D7" w14:textId="7E2E7ACE">
      <w:pPr>
        <w:pStyle w:val="Normal"/>
        <w:spacing w:after="120" w:line="358" w:lineRule="auto"/>
        <w:ind w:firstLine="709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35DC394" w:rsidR="6D553506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2.1</w:t>
      </w:r>
      <w:r w:rsidRPr="335DC394" w:rsidR="37E3C1B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35DC394" w:rsidR="3741652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S</w:t>
      </w:r>
      <w:r w:rsidRPr="335DC394" w:rsidR="5099866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ite</w:t>
      </w:r>
      <w:r w:rsidRPr="335DC394" w:rsidR="3FCC81DD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</w:p>
    <w:p w:rsidR="00FD139C" w:rsidP="335DC394" w:rsidRDefault="004E1D03" w14:paraId="0C3D4B59" w14:textId="2137666C">
      <w:pPr>
        <w:pStyle w:val="Normal"/>
        <w:spacing w:after="120" w:line="358" w:lineRule="auto"/>
        <w:ind w:firstLine="709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35DC394" w:rsidR="161CD62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</w:t>
      </w:r>
      <w:r w:rsidRPr="335DC394" w:rsidR="7CE325D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esenvolvido </w:t>
      </w:r>
      <w:r w:rsidRPr="335DC394" w:rsidR="496CC41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usando as </w:t>
      </w:r>
      <w:r w:rsidRPr="335DC394" w:rsidR="4BEDC7B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tecnologia</w:t>
      </w:r>
      <w:r w:rsidRPr="335DC394" w:rsidR="58A4C85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</w:t>
      </w:r>
      <w:r w:rsidRPr="335DC394" w:rsidR="5099866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35DC394" w:rsidR="5099866F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>HTML</w:t>
      </w:r>
      <w:r w:rsidRPr="335DC394" w:rsidR="56026963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>-</w:t>
      </w:r>
      <w:r w:rsidRPr="335DC394" w:rsidR="56026963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  <w:rPrChange w:author="PEDRO GUSTAVO LIMA CELESTINO" w:date="2022-11-02T18:20:37.467Z" w:id="2107227166">
            <w:rPr>
              <w:rFonts w:ascii="Arial" w:hAnsi="Arial" w:eastAsia="Arial" w:cs="Arial"/>
              <w:i w:val="1"/>
              <w:iCs w:val="1"/>
              <w:color w:val="000000" w:themeColor="text1" w:themeTint="FF" w:themeShade="FF"/>
              <w:sz w:val="24"/>
              <w:szCs w:val="24"/>
            </w:rPr>
          </w:rPrChange>
        </w:rPr>
        <w:t xml:space="preserve"> </w:t>
      </w:r>
      <w:r w:rsidRPr="335DC394" w:rsidR="56026963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 w:eastAsia="pt-BR"/>
        </w:rPr>
        <w:t>HyperTex</w:t>
      </w:r>
      <w:r w:rsidRPr="335DC394" w:rsidR="56026963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 w:eastAsia="pt-BR"/>
        </w:rPr>
        <w:t>t</w:t>
      </w:r>
      <w:r w:rsidRPr="335DC394" w:rsidR="56026963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 w:eastAsia="pt-BR"/>
        </w:rPr>
        <w:t xml:space="preserve"> Markup</w:t>
      </w:r>
      <w:r w:rsidRPr="335DC394" w:rsidR="56026963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 w:eastAsia="pt-BR"/>
        </w:rPr>
        <w:t xml:space="preserve"> </w:t>
      </w:r>
      <w:r w:rsidRPr="335DC394" w:rsidR="56026963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 w:eastAsia="pt-BR"/>
        </w:rPr>
        <w:t>Langu</w:t>
      </w:r>
      <w:r w:rsidRPr="335DC394" w:rsidR="56026963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 w:eastAsia="pt-BR"/>
        </w:rPr>
        <w:t>ag</w:t>
      </w:r>
      <w:r w:rsidRPr="335DC394" w:rsidR="56026963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 w:eastAsia="pt-BR"/>
        </w:rPr>
        <w:t>e</w:t>
      </w:r>
      <w:r w:rsidRPr="335DC394" w:rsidR="56026963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 w:eastAsia="pt-BR"/>
          <w:rPrChange w:author="PEDRO GUSTAVO LIMA CELESTINO" w:date="2022-11-02T18:20:37.47Z" w:id="1073896593">
            <w:rPr>
              <w:rFonts w:ascii="Arial" w:hAnsi="Arial" w:eastAsia="Arial" w:cs="Arial"/>
              <w:i w:val="1"/>
              <w:iCs w:val="1"/>
              <w:noProof w:val="0"/>
              <w:color w:val="000000" w:themeColor="text1" w:themeTint="FF" w:themeShade="FF"/>
              <w:sz w:val="24"/>
              <w:szCs w:val="24"/>
              <w:lang w:val="pt-BR" w:eastAsia="pt-BR"/>
            </w:rPr>
          </w:rPrChange>
        </w:rPr>
        <w:t xml:space="preserve"> </w:t>
      </w:r>
      <w:r w:rsidRPr="335DC394" w:rsidR="5602696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 w:eastAsia="pt-BR"/>
          <w:rPrChange w:author="PEDRO GUSTAVO LIMA CELESTINO" w:date="2022-11-02T18:20:37.471Z" w:id="1009438427">
            <w:rPr>
              <w:rFonts w:ascii="Arial" w:hAnsi="Arial" w:eastAsia="Arial" w:cs="Arial"/>
              <w:i w:val="0"/>
              <w:iCs w:val="0"/>
              <w:noProof w:val="0"/>
              <w:color w:val="000000" w:themeColor="text1" w:themeTint="FF" w:themeShade="FF"/>
              <w:sz w:val="24"/>
              <w:szCs w:val="24"/>
              <w:lang w:val="pt-BR" w:eastAsia="pt-BR"/>
            </w:rPr>
          </w:rPrChange>
        </w:rPr>
        <w:t>(linguagem de marcação hipertexto</w:t>
      </w:r>
      <w:r w:rsidRPr="335DC394" w:rsidR="546699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 w:eastAsia="pt-BR"/>
          <w:rPrChange w:author="PEDRO GUSTAVO LIMA CELESTINO" w:date="2022-11-02T18:20:37.472Z" w:id="259657533">
            <w:rPr>
              <w:rFonts w:ascii="Arial" w:hAnsi="Arial" w:eastAsia="Arial" w:cs="Arial"/>
              <w:i w:val="0"/>
              <w:iCs w:val="0"/>
              <w:noProof w:val="0"/>
              <w:color w:val="000000" w:themeColor="text1" w:themeTint="FF" w:themeShade="FF"/>
              <w:sz w:val="24"/>
              <w:szCs w:val="24"/>
              <w:lang w:val="pt-BR" w:eastAsia="pt-BR"/>
            </w:rPr>
          </w:rPrChange>
        </w:rPr>
        <w:t>)</w:t>
      </w:r>
      <w:r w:rsidRPr="335DC394" w:rsidR="546699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 w:eastAsia="pt-BR"/>
          <w:rPrChange w:author="PEDRO GUSTAVO LIMA CELESTINO" w:date="2022-11-02T18:20:37.474Z" w:id="2016476488">
            <w:rPr>
              <w:rFonts w:ascii="Arial" w:hAnsi="Arial" w:eastAsia="Arial" w:cs="Arial"/>
              <w:i w:val="0"/>
              <w:iCs w:val="0"/>
              <w:noProof w:val="0"/>
              <w:color w:val="000000" w:themeColor="text1" w:themeTint="FF" w:themeShade="FF"/>
              <w:sz w:val="24"/>
              <w:szCs w:val="24"/>
              <w:lang w:val="pt-BR" w:eastAsia="pt-BR"/>
            </w:rPr>
          </w:rPrChange>
        </w:rPr>
        <w:t xml:space="preserve"> que é responsável pela criação de página web</w:t>
      </w:r>
      <w:r w:rsidRPr="335DC394" w:rsidR="3C3D75C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 w:eastAsia="pt-BR"/>
          <w:rPrChange w:author="PEDRO GUSTAVO LIMA CELESTINO" w:date="2022-11-02T18:20:37.475Z" w:id="93701539">
            <w:rPr>
              <w:rFonts w:ascii="Arial" w:hAnsi="Arial" w:eastAsia="Arial" w:cs="Arial"/>
              <w:i w:val="0"/>
              <w:iCs w:val="0"/>
              <w:noProof w:val="0"/>
              <w:color w:val="000000" w:themeColor="text1" w:themeTint="FF" w:themeShade="FF"/>
              <w:sz w:val="24"/>
              <w:szCs w:val="24"/>
              <w:lang w:val="pt-BR" w:eastAsia="pt-BR"/>
            </w:rPr>
          </w:rPrChange>
        </w:rPr>
        <w:t xml:space="preserve"> e por inserir o conteúdo</w:t>
      </w:r>
      <w:r w:rsidRPr="335DC394" w:rsidR="09E43D5E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>,</w:t>
      </w:r>
      <w:r w:rsidRPr="335DC394" w:rsidR="7A7340D0">
        <w:rPr>
          <w:rFonts w:ascii="Arial" w:hAnsi="Arial" w:eastAsia="Arial" w:cs="Arial"/>
          <w:i w:val="0"/>
          <w:iCs w:val="0"/>
          <w:color w:val="000000" w:themeColor="text1" w:themeTint="FF" w:themeShade="FF"/>
          <w:sz w:val="24"/>
          <w:szCs w:val="24"/>
          <w:rPrChange w:author="PEDRO GUSTAVO LIMA CELESTINO" w:date="2022-11-02T19:00:42.559Z" w:id="274449684">
            <w:rPr>
              <w:rFonts w:ascii="Arial" w:hAnsi="Arial" w:eastAsia="Arial" w:cs="Arial"/>
              <w:i w:val="1"/>
              <w:iCs w:val="1"/>
              <w:color w:val="000000" w:themeColor="text1" w:themeTint="FF" w:themeShade="FF"/>
              <w:sz w:val="24"/>
              <w:szCs w:val="24"/>
            </w:rPr>
          </w:rPrChange>
        </w:rPr>
        <w:t xml:space="preserve"> </w:t>
      </w:r>
      <w:r w:rsidRPr="335DC394" w:rsidR="7A7340D0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>Bootstra</w:t>
      </w:r>
      <w:r w:rsidRPr="335DC394" w:rsidR="7A7340D0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>p</w:t>
      </w:r>
      <w:r w:rsidRPr="335DC394" w:rsidR="36CD8B00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r w:rsidRPr="335DC394" w:rsidR="36CD8B00">
        <w:rPr>
          <w:rFonts w:ascii="Arial" w:hAnsi="Arial" w:eastAsia="Arial" w:cs="Arial"/>
          <w:i w:val="0"/>
          <w:iCs w:val="0"/>
          <w:color w:val="000000" w:themeColor="text1" w:themeTint="FF" w:themeShade="FF"/>
          <w:sz w:val="24"/>
          <w:szCs w:val="24"/>
        </w:rPr>
        <w:t xml:space="preserve">é </w:t>
      </w:r>
      <w:r w:rsidRPr="335DC394" w:rsidR="36CD8B00">
        <w:rPr>
          <w:rFonts w:ascii="Arial" w:hAnsi="Arial" w:eastAsia="Arial" w:cs="Arial"/>
          <w:i w:val="0"/>
          <w:iCs w:val="0"/>
          <w:color w:val="000000" w:themeColor="text1" w:themeTint="FF" w:themeShade="FF"/>
          <w:sz w:val="24"/>
          <w:szCs w:val="24"/>
        </w:rPr>
        <w:t xml:space="preserve">um </w:t>
      </w:r>
      <w:r w:rsidRPr="335DC394" w:rsidR="3905D50B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>framewor</w:t>
      </w:r>
      <w:r w:rsidRPr="335DC394" w:rsidR="3905D50B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 xml:space="preserve">k </w:t>
      </w:r>
      <w:r w:rsidRPr="335DC394" w:rsidR="3905D50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baseado em </w:t>
      </w:r>
      <w:r w:rsidRPr="335DC394" w:rsidR="3905D50B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>HTML</w:t>
      </w:r>
      <w:r w:rsidRPr="335DC394" w:rsidR="3905D50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</w:t>
      </w:r>
      <w:r w:rsidRPr="335DC394" w:rsidR="3905D50B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 xml:space="preserve">CSS </w:t>
      </w:r>
      <w:r w:rsidRPr="335DC394" w:rsidR="274A289B">
        <w:rPr>
          <w:rFonts w:ascii="Arial" w:hAnsi="Arial" w:eastAsia="Arial" w:cs="Arial"/>
          <w:i w:val="0"/>
          <w:iCs w:val="0"/>
          <w:color w:val="000000" w:themeColor="text1" w:themeTint="FF" w:themeShade="FF"/>
          <w:sz w:val="24"/>
          <w:szCs w:val="24"/>
        </w:rPr>
        <w:t xml:space="preserve">usado para alterar os estilos dos elementos da página </w:t>
      </w:r>
      <w:r w:rsidRPr="335DC394" w:rsidR="3905D50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 </w:t>
      </w:r>
      <w:r w:rsidRPr="335DC394" w:rsidR="3905D50B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 xml:space="preserve">Javascript </w:t>
      </w:r>
      <w:r w:rsidRPr="335DC394" w:rsidR="63BB870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onde é possível criar s</w:t>
      </w:r>
      <w:r w:rsidRPr="335DC394" w:rsidR="63BB870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ites e aplicações de forma simplificada. O site</w:t>
      </w:r>
      <w:r w:rsidRPr="335DC394" w:rsidR="63BB870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35DC394" w:rsidR="343263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contém </w:t>
      </w:r>
      <w:r w:rsidRPr="335DC394" w:rsidR="79F26BE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informativos</w:t>
      </w:r>
      <w:r w:rsidRPr="335DC394" w:rsidR="5B3923D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educacionais e incentivadores </w:t>
      </w:r>
      <w:r w:rsidRPr="335DC394" w:rsidR="07F43BA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para</w:t>
      </w:r>
      <w:r w:rsidRPr="335DC394" w:rsidR="4F2924D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35DC394" w:rsidR="5B3923D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reciclagem de eletrônicos, descrição</w:t>
      </w:r>
      <w:r w:rsidRPr="335DC394" w:rsidR="79F26BE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dos desenvolvedores</w:t>
      </w:r>
      <w:r w:rsidRPr="335DC394" w:rsidR="6083E63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do projeto do aplicativo</w:t>
      </w:r>
      <w:r w:rsidRPr="335DC394" w:rsidR="79F26BE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</w:t>
      </w:r>
      <w:r w:rsidRPr="335DC394" w:rsidR="79F26BE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da empresa responsável pela criação</w:t>
      </w:r>
      <w:r w:rsidRPr="335DC394" w:rsidR="45EC459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  <w:r w:rsidRPr="335DC394" w:rsidR="2E4B6D7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="00FD139C" w:rsidP="335DC394" w:rsidRDefault="004E1D03" w14:paraId="1A7DD853" w14:textId="2D253A8F">
      <w:pPr>
        <w:pStyle w:val="Normal"/>
        <w:spacing w:after="120" w:line="358" w:lineRule="auto"/>
        <w:ind w:firstLine="709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35DC394" w:rsidR="21976B4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2.2 </w:t>
      </w:r>
      <w:r w:rsidRPr="335DC394" w:rsidR="21976B4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A</w:t>
      </w:r>
      <w:r w:rsidRPr="335DC394" w:rsidR="5099866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plicativo móvel</w:t>
      </w:r>
      <w:r w:rsidRPr="335DC394" w:rsidR="5099866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="00FD139C" w:rsidP="50CA5919" w:rsidRDefault="004E1D03" w14:paraId="68B2E320" w14:textId="2850A91F">
      <w:pPr>
        <w:pStyle w:val="Normal"/>
        <w:spacing w:after="120" w:line="358" w:lineRule="auto"/>
        <w:ind w:firstLine="709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335DC394" w:rsidR="6017BB3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</w:t>
      </w:r>
      <w:r w:rsidRPr="335DC394" w:rsidR="1D53578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riado </w:t>
      </w:r>
      <w:r w:rsidRPr="335DC394" w:rsidR="318D1F8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em protótipo na </w:t>
      </w:r>
      <w:r w:rsidRPr="335DC394" w:rsidR="6B75C58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ferramenta </w:t>
      </w:r>
      <w:r w:rsidRPr="335DC394" w:rsidR="318D1F8E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>Figma</w:t>
      </w:r>
      <w:r w:rsidRPr="335DC394" w:rsidR="318D1F8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35DC394" w:rsidR="5589D08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onde é possível fazer designs e construção de interfaces digitais de forma interativa em baixa, </w:t>
      </w:r>
      <w:r w:rsidRPr="335DC394" w:rsidR="3919DB0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média e alta fidelidade. O presente projeto adota </w:t>
      </w:r>
      <w:r w:rsidRPr="335DC394" w:rsidR="6D31D00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característica de</w:t>
      </w:r>
      <w:r w:rsidRPr="335DC394" w:rsidR="3919DB0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alta fidelidade para o desenvolvimento do protótipo. O aplicativo contém</w:t>
      </w:r>
      <w:r w:rsidRPr="335DC394" w:rsidR="5099866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 plataforma para os usuários </w:t>
      </w:r>
      <w:r w:rsidRPr="335DC394" w:rsidR="1A214F5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finais que são os interessados em descartar de maneira adequada seu lixo eletrônico onde podem </w:t>
      </w:r>
      <w:r w:rsidRPr="335DC394" w:rsidR="5099866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localizar</w:t>
      </w:r>
      <w:r w:rsidRPr="335DC394" w:rsidR="740E5F6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empresa responsável pela destinação correta dos materiais, agendar coleta com usuários </w:t>
      </w:r>
      <w:r w:rsidRPr="335DC394" w:rsidR="5B06711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denominados</w:t>
      </w:r>
      <w:r w:rsidRPr="335DC394" w:rsidR="740E5F6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coletores em que esses irão encaminhar o equipamento para a empres</w:t>
      </w:r>
      <w:r w:rsidRPr="335DC394" w:rsidR="4A523F1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 de reciclagem.</w:t>
      </w:r>
      <w:r w:rsidRPr="335DC394" w:rsidR="5099866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35DC394" w:rsidR="5C7D9E0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usuário coletor e a empresa terão a funcionalidade agenda, onde poderão destacar quais datas e horários poderão ser agendados a coleta e entrega dos equipamentos.</w:t>
      </w:r>
      <w:r w:rsidRPr="335DC394" w:rsidR="526438B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</w:t>
      </w:r>
      <w:r w:rsidRPr="335DC394" w:rsidR="1F8B4C6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 usuários que estiverem conectados em locais mais próximos, através de cálculo de algoritmo</w:t>
      </w:r>
      <w:r w:rsidRPr="335DC394" w:rsidR="7395F84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</w:t>
      </w:r>
      <w:r w:rsidRPr="335DC394" w:rsidR="1F8B4C6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ser</w:t>
      </w:r>
      <w:r w:rsidRPr="335DC394" w:rsidR="2391F8F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á</w:t>
      </w:r>
      <w:r w:rsidRPr="335DC394" w:rsidR="1F8B4C6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35DC394" w:rsidR="218CB44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possível</w:t>
      </w:r>
      <w:r w:rsidRPr="335DC394" w:rsidR="5099866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direcionar essas pessoas mais próximas em um sistema de geolocalização orientado pelo </w:t>
      </w:r>
      <w:r w:rsidRPr="335DC394" w:rsidR="5099866F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>Google Maps</w:t>
      </w:r>
      <w:r w:rsidRPr="335DC394" w:rsidR="5099866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. </w:t>
      </w:r>
      <w:r w:rsidRPr="335DC394" w:rsidR="0C7E055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Sendo possível também as pessoas se comunicarem </w:t>
      </w:r>
      <w:r w:rsidRPr="335DC394" w:rsidR="3AD3775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indicando contato via </w:t>
      </w:r>
      <w:r w:rsidRPr="335DC394" w:rsidR="3AD37757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  <w:rPrChange w:author="PEDRO GUSTAVO LIMA CELESTINO" w:date="2022-11-02T19:02:22.737Z" w:id="580860354">
            <w:rPr>
              <w:rFonts w:ascii="Arial" w:hAnsi="Arial" w:eastAsia="Arial" w:cs="Arial"/>
              <w:color w:val="000000" w:themeColor="text1" w:themeTint="FF" w:themeShade="FF"/>
              <w:sz w:val="24"/>
              <w:szCs w:val="24"/>
            </w:rPr>
          </w:rPrChange>
        </w:rPr>
        <w:t>WhatsApp</w:t>
      </w:r>
      <w:r w:rsidRPr="335DC394" w:rsidR="0C7E055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para agendar a melhor maneira de encontro entre elas para o descarte do lixo eletrônico. </w:t>
      </w:r>
    </w:p>
    <w:p w:rsidR="6F2C52BD" w:rsidP="335DC394" w:rsidRDefault="6F2C52BD" w14:paraId="381C93A6" w14:textId="31F48AEF">
      <w:pPr>
        <w:pStyle w:val="Normal"/>
        <w:spacing w:after="120" w:line="358" w:lineRule="auto"/>
        <w:ind w:firstLine="709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6F2C52BD" w:rsidP="335DC394" w:rsidRDefault="6F2C52BD" w14:paraId="4FF6C850" w14:textId="7B2A30EF">
      <w:pPr>
        <w:pStyle w:val="PargrafodaLista"/>
        <w:numPr>
          <w:ilvl w:val="0"/>
          <w:numId w:val="3"/>
        </w:numPr>
        <w:spacing w:after="120" w:line="358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335DC394" w:rsidR="435F68A9">
        <w:rPr>
          <w:rFonts w:ascii="Arial" w:hAnsi="Arial" w:eastAsia="Arial" w:cs="Arial"/>
          <w:b w:val="1"/>
          <w:bCs w:val="1"/>
          <w:sz w:val="24"/>
          <w:szCs w:val="24"/>
        </w:rPr>
        <w:t>RESULTADOS PRELIMINARES</w:t>
      </w:r>
    </w:p>
    <w:p w:rsidR="6F2C52BD" w:rsidP="335DC394" w:rsidRDefault="6F2C52BD" w14:paraId="772FF375" w14:textId="4EC17425">
      <w:pPr>
        <w:pStyle w:val="Normal"/>
        <w:spacing w:after="120" w:line="358" w:lineRule="auto"/>
        <w:ind w:firstLine="709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35DC394" w:rsidR="435F68A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</w:t>
      </w:r>
      <w:r w:rsidRPr="335DC394" w:rsidR="0887FF3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s resultados obtidos contemplam a página do </w:t>
      </w:r>
      <w:r w:rsidRPr="335DC394" w:rsidR="0887FF3A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>Website</w:t>
      </w:r>
      <w:r w:rsidRPr="335DC394" w:rsidR="41FE899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a interface do aplicativo móvel, o Diagrama de Entidade e Relacionamento (DER), o Diagrama de Caso de Uso (DCU)</w:t>
      </w:r>
      <w:r w:rsidRPr="335DC394" w:rsidR="30D45E9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o Modelo de Negócios Canvas.</w:t>
      </w:r>
      <w:r w:rsidRPr="335DC394" w:rsidR="41FE899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 </w:t>
      </w:r>
    </w:p>
    <w:p w:rsidR="6F2C52BD" w:rsidP="335DC394" w:rsidRDefault="6F2C52BD" w14:paraId="64E2CCF9" w14:textId="7A486478">
      <w:pPr>
        <w:pStyle w:val="Normal"/>
        <w:spacing w:after="120" w:line="358" w:lineRule="auto"/>
        <w:ind w:firstLine="709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335DC394" w:rsidR="52745BE7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3.1 </w:t>
      </w:r>
      <w:r w:rsidRPr="335DC394" w:rsidR="52745BE7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Página do Website</w:t>
      </w:r>
    </w:p>
    <w:p w:rsidR="6F2C52BD" w:rsidP="335DC394" w:rsidRDefault="6F2C52BD" w14:paraId="315389E7" w14:textId="4C3159B4">
      <w:pPr>
        <w:pStyle w:val="Normal"/>
        <w:bidi w:val="0"/>
        <w:spacing w:after="120" w:line="358" w:lineRule="auto"/>
        <w:ind w:firstLine="709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</w:pPr>
      <w:r w:rsidRPr="335DC394" w:rsidR="52745BE7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A </w:t>
      </w:r>
      <w:r w:rsidRPr="335DC394" w:rsidR="630745C6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página </w:t>
      </w:r>
      <w:bookmarkStart w:name="_Int_0tVaIcXz" w:id="471485838"/>
      <w:r w:rsidRPr="335DC394" w:rsidR="6E561542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>inicial</w:t>
      </w:r>
      <w:bookmarkEnd w:id="471485838"/>
      <w:r w:rsidRPr="335DC394" w:rsidR="630745C6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 do grupo contém </w:t>
      </w:r>
      <w:r w:rsidRPr="335DC394" w:rsidR="368DBF7D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um carrossel </w:t>
      </w:r>
      <w:r w:rsidRPr="335DC394" w:rsidR="573B4CE4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>mencionando o projeto</w:t>
      </w:r>
      <w:r w:rsidRPr="335DC394" w:rsidR="630E4E82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 demonstrado na figura 3.1a</w:t>
      </w:r>
      <w:r w:rsidRPr="335DC394" w:rsidR="573B4CE4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. </w:t>
      </w:r>
      <w:r w:rsidRPr="335DC394" w:rsidR="7A2916E0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>Na</w:t>
      </w:r>
      <w:r w:rsidRPr="335DC394" w:rsidR="573B4CE4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 sequência </w:t>
      </w:r>
      <w:r w:rsidRPr="335DC394" w:rsidR="3E288DE4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consta a </w:t>
      </w:r>
      <w:r w:rsidRPr="335DC394" w:rsidR="573B4CE4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>descrição de “So</w:t>
      </w:r>
      <w:r w:rsidRPr="335DC394" w:rsidR="573B4CE4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>bre a equipe” onde descreve os membros da e</w:t>
      </w:r>
      <w:r w:rsidRPr="335DC394" w:rsidR="718243E7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>quipe</w:t>
      </w:r>
      <w:r w:rsidRPr="335DC394" w:rsidR="271F9EEE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 e suas respectivas funções na empresa</w:t>
      </w:r>
      <w:r w:rsidRPr="335DC394" w:rsidR="718243E7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, </w:t>
      </w:r>
      <w:r w:rsidRPr="335DC394" w:rsidR="675F52B9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>o</w:t>
      </w:r>
      <w:r w:rsidRPr="335DC394" w:rsidR="718243E7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 </w:t>
      </w:r>
      <w:r w:rsidRPr="335DC394" w:rsidR="718243E7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  <w:lang w:eastAsia="pt-BR"/>
          <w:rPrChange w:author="PEDRO GUSTAVO LIMA CELESTINO" w:date="2022-11-02T19:38:28.496Z" w:id="961113705">
            <w:rPr>
              <w:rFonts w:ascii="Arial" w:hAnsi="Arial" w:eastAsia="Arial" w:cs="Arial"/>
              <w:color w:val="000000" w:themeColor="text1" w:themeTint="FF" w:themeShade="FF"/>
              <w:sz w:val="24"/>
              <w:szCs w:val="24"/>
              <w:lang w:eastAsia="pt-BR"/>
            </w:rPr>
          </w:rPrChange>
        </w:rPr>
        <w:t xml:space="preserve">QR </w:t>
      </w:r>
      <w:r w:rsidRPr="335DC394" w:rsidR="718243E7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  <w:lang w:eastAsia="pt-BR"/>
          <w:rPrChange w:author="PEDRO GUSTAVO LIMA CELESTINO" w:date="2022-11-02T19:38:28.497Z" w:id="2146271460">
            <w:rPr>
              <w:rFonts w:ascii="Arial" w:hAnsi="Arial" w:eastAsia="Arial" w:cs="Arial"/>
              <w:color w:val="000000" w:themeColor="text1" w:themeTint="FF" w:themeShade="FF"/>
              <w:sz w:val="24"/>
              <w:szCs w:val="24"/>
              <w:lang w:eastAsia="pt-BR"/>
            </w:rPr>
          </w:rPrChange>
        </w:rPr>
        <w:t>Code</w:t>
      </w:r>
      <w:r w:rsidRPr="335DC394" w:rsidR="718243E7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 </w:t>
      </w:r>
      <w:r w:rsidRPr="335DC394" w:rsidR="089F037E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que </w:t>
      </w:r>
      <w:r w:rsidRPr="335DC394" w:rsidR="718243E7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direciona para </w:t>
      </w:r>
      <w:r w:rsidRPr="335DC394" w:rsidR="7CDF4C7D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a rede social de </w:t>
      </w:r>
      <w:bookmarkStart w:name="_Int_vSI0RlRb" w:id="666607224"/>
      <w:r w:rsidRPr="335DC394" w:rsidR="7678B619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>desenvolvedores</w:t>
      </w:r>
      <w:r w:rsidRPr="335DC394" w:rsidR="67038CCE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 </w:t>
      </w:r>
      <w:bookmarkEnd w:id="666607224"/>
      <w:bookmarkStart w:name="_Int_7CMwoFwm" w:id="1307300301"/>
      <w:bookmarkStart w:name="_Int_one0iHGM" w:id="631659616"/>
      <w:r w:rsidRPr="335DC394" w:rsidR="67F17616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  <w:lang w:eastAsia="pt-BR"/>
        </w:rPr>
        <w:t>GitHub</w:t>
      </w:r>
      <w:bookmarkEnd w:id="631659616"/>
      <w:r w:rsidRPr="335DC394" w:rsidR="67F17616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>,</w:t>
      </w:r>
      <w:bookmarkEnd w:id="1307300301"/>
      <w:r w:rsidRPr="335DC394" w:rsidR="79AC151C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 apresentado na figura 3.1</w:t>
      </w:r>
      <w:r w:rsidRPr="335DC394" w:rsidR="7D55458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>b</w:t>
      </w:r>
      <w:r w:rsidRPr="335DC394" w:rsidR="718243E7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>. Lo</w:t>
      </w:r>
      <w:r w:rsidRPr="335DC394" w:rsidR="718243E7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>go abaixo a descrição do projeto desenvolvido</w:t>
      </w:r>
      <w:r w:rsidRPr="335DC394" w:rsidR="0DC84A17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 </w:t>
      </w:r>
      <w:bookmarkStart w:name="_Int_AqOKVaCr" w:id="1997524053"/>
      <w:r w:rsidRPr="335DC394" w:rsidR="2C1638C2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>conforme</w:t>
      </w:r>
      <w:bookmarkEnd w:id="1997524053"/>
      <w:r w:rsidRPr="335DC394" w:rsidR="0DC84A17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 figura 3.1c</w:t>
      </w:r>
      <w:r w:rsidRPr="335DC394" w:rsidR="122FD14F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>.</w:t>
      </w:r>
      <w:r w:rsidRPr="335DC394" w:rsidR="50A9CFEA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 </w:t>
      </w:r>
      <w:r w:rsidRPr="335DC394" w:rsidR="02386D1A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>Finalizando com</w:t>
      </w:r>
      <w:r w:rsidRPr="335DC394" w:rsidR="3DB123A6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 a</w:t>
      </w:r>
      <w:r w:rsidRPr="335DC394" w:rsidR="50A9CFEA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 informação de contato </w:t>
      </w:r>
      <w:r w:rsidRPr="335DC394" w:rsidR="76F0A659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de mídias sociais </w:t>
      </w:r>
      <w:r w:rsidRPr="335DC394" w:rsidR="50A9CFEA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>demonstrado na figura 3.1d.</w:t>
      </w:r>
    </w:p>
    <w:p w:rsidR="6F2C52BD" w:rsidP="335DC394" w:rsidRDefault="6F2C52BD" w14:paraId="142809B9" w14:textId="4515A361">
      <w:pPr>
        <w:pStyle w:val="Normal"/>
        <w:bidi w:val="0"/>
        <w:spacing w:before="0" w:beforeAutospacing="off" w:after="120" w:afterAutospacing="off" w:line="358" w:lineRule="auto"/>
        <w:ind w:left="0" w:right="0" w:firstLine="706"/>
        <w:jc w:val="both"/>
        <w:rPr>
          <w:rFonts w:ascii="Arial" w:hAnsi="Arial" w:eastAsia="Arial" w:cs="Arial"/>
          <w:b w:val="1"/>
          <w:bCs w:val="1"/>
          <w:color w:val="FF0000"/>
          <w:sz w:val="24"/>
          <w:szCs w:val="24"/>
          <w:lang w:eastAsia="pt-BR"/>
        </w:rPr>
      </w:pPr>
      <w:r w:rsidRPr="335DC394" w:rsidR="7EE9D414">
        <w:rPr>
          <w:rFonts w:ascii="Arial" w:hAnsi="Arial" w:eastAsia="Arial" w:cs="Arial"/>
          <w:b w:val="1"/>
          <w:bCs w:val="1"/>
          <w:color w:val="FF0000"/>
          <w:sz w:val="24"/>
          <w:szCs w:val="24"/>
          <w:lang w:eastAsia="pt-BR"/>
        </w:rPr>
        <w:t xml:space="preserve">Samuel </w:t>
      </w:r>
      <w:r w:rsidRPr="335DC394" w:rsidR="7EE9D414">
        <w:rPr>
          <w:rFonts w:ascii="Arial" w:hAnsi="Arial" w:eastAsia="Arial" w:cs="Arial"/>
          <w:b w:val="1"/>
          <w:bCs w:val="1"/>
          <w:color w:val="FF0000"/>
          <w:sz w:val="24"/>
          <w:szCs w:val="24"/>
          <w:lang w:eastAsia="pt-BR"/>
        </w:rPr>
        <w:t xml:space="preserve">Moreira </w:t>
      </w:r>
      <w:r w:rsidRPr="335DC394" w:rsidR="7EE9D414">
        <w:rPr>
          <w:rFonts w:ascii="Arial" w:hAnsi="Arial" w:eastAsia="Arial" w:cs="Arial"/>
          <w:b w:val="1"/>
          <w:bCs w:val="1"/>
          <w:color w:val="FF0000"/>
          <w:sz w:val="24"/>
          <w:szCs w:val="24"/>
          <w:lang w:eastAsia="pt-BR"/>
        </w:rPr>
        <w:t>anexar as telas do site abaixo:</w:t>
      </w:r>
    </w:p>
    <w:p w:rsidR="6F2C52BD" w:rsidP="335DC394" w:rsidRDefault="6F2C52BD" w14:paraId="777E4A74" w14:textId="632301C6">
      <w:pPr>
        <w:pStyle w:val="Normal"/>
        <w:bidi w:val="0"/>
        <w:spacing w:after="120" w:line="358" w:lineRule="auto"/>
        <w:ind w:firstLine="709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rPrChange w:author="PEDRO GUSTAVO LIMA CELESTINO" w:date="2022-11-02T19:14:41.648Z" w:id="1560136926">
            <w:rPr>
              <w:rFonts w:ascii="Arial" w:hAnsi="Arial" w:eastAsia="Arial" w:cs="Arial"/>
              <w:color w:val="000000" w:themeColor="text1" w:themeTint="FF" w:themeShade="FF"/>
              <w:sz w:val="24"/>
              <w:szCs w:val="24"/>
            </w:rPr>
          </w:rPrChange>
        </w:rPr>
      </w:pPr>
      <w:r w:rsidRPr="335DC394" w:rsidR="19573DE4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rPrChange w:author="PEDRO GUSTAVO LIMA CELESTINO" w:date="2022-11-02T19:14:41.648Z" w:id="778280045">
            <w:rPr>
              <w:rFonts w:ascii="Arial" w:hAnsi="Arial" w:eastAsia="Arial" w:cs="Arial"/>
              <w:color w:val="000000" w:themeColor="text1" w:themeTint="FF" w:themeShade="FF"/>
              <w:sz w:val="24"/>
              <w:szCs w:val="24"/>
            </w:rPr>
          </w:rPrChange>
        </w:rPr>
        <w:t>3.</w:t>
      </w:r>
      <w:r w:rsidRPr="335DC394" w:rsidR="49D491A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2</w:t>
      </w:r>
      <w:r w:rsidRPr="335DC394" w:rsidR="19573DE4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rPrChange w:author="PEDRO GUSTAVO LIMA CELESTINO" w:date="2022-11-02T19:14:41.648Z" w:id="1098081722">
            <w:rPr>
              <w:rFonts w:ascii="Arial" w:hAnsi="Arial" w:eastAsia="Arial" w:cs="Arial"/>
              <w:color w:val="000000" w:themeColor="text1" w:themeTint="FF" w:themeShade="FF"/>
              <w:sz w:val="24"/>
              <w:szCs w:val="24"/>
            </w:rPr>
          </w:rPrChange>
        </w:rPr>
        <w:t xml:space="preserve"> Interface do aplicativo móvel</w:t>
      </w:r>
    </w:p>
    <w:p w:rsidR="6F2C52BD" w:rsidP="335DC394" w:rsidRDefault="6F2C52BD" w14:paraId="54A9787B" w14:textId="0CCE81B6">
      <w:pPr>
        <w:pStyle w:val="Normal"/>
        <w:bidi w:val="0"/>
        <w:spacing w:before="0" w:beforeAutospacing="off" w:after="120" w:afterAutospacing="off" w:line="358" w:lineRule="auto"/>
        <w:ind w:left="0" w:right="0" w:firstLine="706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</w:pPr>
      <w:r w:rsidRPr="335DC394" w:rsidR="126D84C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>A figura 3.</w:t>
      </w:r>
      <w:r w:rsidRPr="335DC394" w:rsidR="2EE4784A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>2</w:t>
      </w:r>
      <w:r w:rsidRPr="335DC394" w:rsidR="15A7EC8A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>a</w:t>
      </w:r>
      <w:r w:rsidRPr="335DC394" w:rsidR="126D84C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 demonstra a interface de tela do aplicativo</w:t>
      </w:r>
      <w:r w:rsidRPr="335DC394" w:rsidR="0A36F896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 onde o usuário irá realizar o cadastro indicando qual o seu tipo, Consumidor final, </w:t>
      </w:r>
      <w:bookmarkStart w:name="_Int_AgVWlqqu" w:id="1337370094"/>
      <w:r w:rsidRPr="335DC394" w:rsidR="0A36F896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>Coletor</w:t>
      </w:r>
      <w:bookmarkEnd w:id="1337370094"/>
      <w:r w:rsidRPr="335DC394" w:rsidR="0A36F896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 ou Empresa de reciclagem. A</w:t>
      </w:r>
      <w:r w:rsidRPr="335DC394" w:rsidR="2FEEE38D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>pós o Consumidor final realizar o cadastro</w:t>
      </w:r>
      <w:r w:rsidRPr="335DC394" w:rsidR="4D70424F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 conforme demonstra a figura 3.</w:t>
      </w:r>
      <w:r w:rsidRPr="335DC394" w:rsidR="1B118F7F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>2</w:t>
      </w:r>
      <w:r w:rsidRPr="335DC394" w:rsidR="4D70424F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>b,</w:t>
      </w:r>
      <w:r w:rsidRPr="335DC394" w:rsidR="2FEEE38D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 deverá indicar obrigatoriamente o produto a ser descartado. A figura 3.</w:t>
      </w:r>
      <w:r w:rsidRPr="335DC394" w:rsidR="287E5093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>2</w:t>
      </w:r>
      <w:r w:rsidRPr="335DC394" w:rsidR="2FEEE38D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c apresenta a tela </w:t>
      </w:r>
      <w:r w:rsidRPr="335DC394" w:rsidR="25901B12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>co</w:t>
      </w:r>
      <w:r w:rsidRPr="335DC394" w:rsidR="740033F8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>ntém</w:t>
      </w:r>
      <w:r w:rsidRPr="335DC394" w:rsidR="25901B12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 os botões </w:t>
      </w:r>
      <w:r w:rsidRPr="335DC394" w:rsidR="2FEEE38D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para agendamento </w:t>
      </w:r>
      <w:r w:rsidRPr="335DC394" w:rsidR="7149FE5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de descarte com Coletor </w:t>
      </w:r>
      <w:r w:rsidRPr="335DC394" w:rsidR="4709ABE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e botão para </w:t>
      </w:r>
      <w:r w:rsidRPr="335DC394" w:rsidR="7149FE5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>visualização de localização da Empresa de reciclagem.</w:t>
      </w:r>
      <w:r w:rsidRPr="335DC394" w:rsidR="7A943E1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 </w:t>
      </w:r>
      <w:r w:rsidRPr="335DC394" w:rsidR="727C6F11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>Optando por visualizar o endereço da Empresa será apresentado um mapa na plataforma Google Maps indicando a localização mais próxima</w:t>
      </w:r>
      <w:r w:rsidRPr="335DC394" w:rsidR="3A3E2044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 conforme figura 3.2d</w:t>
      </w:r>
      <w:r w:rsidRPr="335DC394" w:rsidR="727C6F11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>.</w:t>
      </w:r>
      <w:r w:rsidRPr="335DC394" w:rsidR="1ECDFA70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 </w:t>
      </w:r>
      <w:r w:rsidRPr="335DC394" w:rsidR="7A943E1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Selecionando qualquer dos botões será apresentado a agenda </w:t>
      </w:r>
      <w:r w:rsidRPr="335DC394" w:rsidR="76CB19B7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>conforme figura 3.2</w:t>
      </w:r>
      <w:r w:rsidRPr="335DC394" w:rsidR="278E8F3A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>e</w:t>
      </w:r>
      <w:r w:rsidRPr="335DC394" w:rsidR="76CB19B7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 </w:t>
      </w:r>
      <w:r w:rsidRPr="335DC394" w:rsidR="7A943E1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>disponível do Coletor ou da Empresa de descarte.</w:t>
      </w:r>
    </w:p>
    <w:p w:rsidR="6F2C52BD" w:rsidP="335DC394" w:rsidRDefault="6F2C52BD" w14:paraId="199DD5BA" w14:textId="0073A2A4">
      <w:pPr>
        <w:pStyle w:val="Normal"/>
        <w:bidi w:val="0"/>
        <w:spacing w:before="0" w:beforeAutospacing="off" w:after="120" w:afterAutospacing="off" w:line="358" w:lineRule="auto"/>
        <w:ind w:left="0" w:right="0" w:firstLine="706"/>
        <w:jc w:val="both"/>
        <w:rPr>
          <w:rFonts w:ascii="Arial" w:hAnsi="Arial" w:eastAsia="Arial" w:cs="Arial"/>
          <w:b w:val="1"/>
          <w:bCs w:val="1"/>
          <w:color w:val="FF0000"/>
          <w:sz w:val="24"/>
          <w:szCs w:val="24"/>
          <w:lang w:eastAsia="pt-BR"/>
        </w:rPr>
      </w:pPr>
      <w:r w:rsidRPr="335DC394" w:rsidR="1E3C85BD">
        <w:rPr>
          <w:rFonts w:ascii="Arial" w:hAnsi="Arial" w:eastAsia="Arial" w:cs="Arial"/>
          <w:b w:val="1"/>
          <w:bCs w:val="1"/>
          <w:color w:val="FF0000"/>
          <w:sz w:val="24"/>
          <w:szCs w:val="24"/>
          <w:lang w:eastAsia="pt-BR"/>
        </w:rPr>
        <w:t>Soldado anexar as telas abaixo:</w:t>
      </w:r>
    </w:p>
    <w:p w:rsidR="6F2C52BD" w:rsidP="335DC394" w:rsidRDefault="6F2C52BD" w14:paraId="453B68F6" w14:textId="1D684347">
      <w:pPr>
        <w:pStyle w:val="Normal"/>
        <w:spacing w:after="120" w:line="358" w:lineRule="auto"/>
        <w:ind w:firstLine="709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335DC394" w:rsidR="708A0FF5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3.</w:t>
      </w:r>
      <w:r w:rsidRPr="335DC394" w:rsidR="708A0FF5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3 Diagrama de Entidade-Rel</w:t>
      </w:r>
      <w:r w:rsidRPr="335DC394" w:rsidR="1C5476B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acionamento</w:t>
      </w:r>
    </w:p>
    <w:p w:rsidR="6F2C52BD" w:rsidP="335DC394" w:rsidRDefault="6F2C52BD" w14:paraId="1AFEA325" w14:textId="380DA2AF">
      <w:pPr>
        <w:pStyle w:val="Normal"/>
        <w:spacing w:after="120" w:line="358" w:lineRule="auto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5DC394" w:rsidR="708A0F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Diagrama de Entidade-Relacionamento </w:t>
      </w:r>
      <w:r w:rsidRPr="335DC394" w:rsidR="787ABA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do aplicativo móvel </w:t>
      </w:r>
      <w:r w:rsidRPr="335DC394" w:rsidR="708A0F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apresenta a Entidade</w:t>
      </w:r>
      <w:r w:rsidRPr="335DC394" w:rsidR="257142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“Consumidor Final”, que indica</w:t>
      </w:r>
      <w:r w:rsidRPr="335DC394" w:rsidR="5A8362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produto a ser descartado</w:t>
      </w:r>
      <w:r w:rsidRPr="335DC394" w:rsidR="332542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após isso pod</w:t>
      </w:r>
      <w:r w:rsidRPr="335DC394" w:rsidR="53D2D0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endo</w:t>
      </w:r>
      <w:r w:rsidRPr="335DC394" w:rsidR="332542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agendar juntamente com a Entidade </w:t>
      </w:r>
      <w:r w:rsidRPr="335DC394" w:rsidR="2F255C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“</w:t>
      </w:r>
      <w:r w:rsidRPr="335DC394" w:rsidR="332542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Coletor</w:t>
      </w:r>
      <w:r w:rsidRPr="335DC394" w:rsidR="506AF8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”</w:t>
      </w:r>
      <w:r w:rsidRPr="335DC394" w:rsidR="332542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gerando uma Entidade Associativa “Coleta”</w:t>
      </w:r>
      <w:r w:rsidRPr="335DC394" w:rsidR="071498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ou podendo agendar </w:t>
      </w:r>
      <w:r w:rsidRPr="335DC394" w:rsidR="27DD7C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um descarte diretamente com a Entidade “</w:t>
      </w:r>
      <w:r w:rsidRPr="335DC394" w:rsidR="4F71EA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Agenda”</w:t>
      </w:r>
      <w:r w:rsidRPr="335DC394" w:rsidR="186341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que constará as datas disponíveis da Entidade “Empresa de Reciclagem”</w:t>
      </w:r>
      <w:r w:rsidRPr="335DC394" w:rsidR="27DD7C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335DC394" w:rsidR="7CF0FD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 Entidade “Coletor” rela</w:t>
      </w:r>
      <w:r w:rsidRPr="335DC394" w:rsidR="68408A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ciona-se com a Entidade “Agenda” contendo as mesmas datas disponíveis da Entidade “Empresa de reciclagem”.</w:t>
      </w:r>
    </w:p>
    <w:p w:rsidR="6F2C52BD" w:rsidP="335DC394" w:rsidRDefault="6F2C52BD" w14:paraId="18A1DF5A" w14:textId="58FC7B5E">
      <w:pPr>
        <w:pStyle w:val="Normal"/>
        <w:spacing w:after="120" w:line="358" w:lineRule="auto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5DC394" w:rsidR="470ECB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As figuras 3.3a e 3.3b demonstram </w:t>
      </w:r>
      <w:r w:rsidRPr="335DC394" w:rsidR="470ECB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modelagem</w:t>
      </w:r>
      <w:r w:rsidRPr="335DC394" w:rsidR="291773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</w:t>
      </w:r>
      <w:r w:rsidRPr="335DC394" w:rsidR="470ECB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respectivos diagramas.</w:t>
      </w:r>
    </w:p>
    <w:p w:rsidR="6F2C52BD" w:rsidP="335DC394" w:rsidRDefault="6F2C52BD" w14:paraId="282EA946" w14:textId="325572ED">
      <w:pPr>
        <w:pStyle w:val="Normal"/>
        <w:bidi w:val="0"/>
        <w:spacing w:before="0" w:beforeAutospacing="off" w:after="120" w:afterAutospacing="off" w:line="358" w:lineRule="auto"/>
        <w:ind w:left="0" w:right="0" w:firstLine="706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35DC394" w:rsidR="4FF3AE74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Figura 3.3</w:t>
      </w:r>
      <w:r w:rsidRPr="335DC394" w:rsidR="4FF3AE74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a</w:t>
      </w:r>
      <w:r w:rsidRPr="335DC394" w:rsidR="4FF3AE7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- Modelo conceitual do DER</w:t>
      </w:r>
    </w:p>
    <w:p w:rsidR="6F2C52BD" w:rsidP="4E5BA418" w:rsidRDefault="6F2C52BD" w14:paraId="4993B973" w14:textId="7C9FFA02">
      <w:pPr>
        <w:pStyle w:val="Normal"/>
        <w:spacing w:after="120" w:line="358" w:lineRule="auto"/>
        <w:ind w:hanging="0"/>
        <w:jc w:val="both"/>
      </w:pPr>
      <w:del w:author="ROBERTO DE SOUZA DARIO" w:date="2022-11-08T00:21:02.395Z" w:id="1606213853">
        <w:r w:rsidR="31A10040">
          <w:drawing>
            <wp:inline wp14:editId="1C71B073" wp14:anchorId="6C06E7AE">
              <wp:extent cx="4676016" cy="3322115"/>
              <wp:effectExtent l="9525" t="9525" r="9525" b="9525"/>
              <wp:docPr id="1300158425" name="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"/>
                      <pic:cNvPicPr/>
                    </pic:nvPicPr>
                    <pic:blipFill>
                      <a:blip r:embed="R5cc60a2e90684e68">
                        <a:extLst xmlns:a="http://schemas.openxmlformats.org/drawingml/2006/main">
                          <a:ext xmlns:a="http://schemas.openxmlformats.org/drawingml/2006/main"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0" flipH="0" flipV="0">
                        <a:off x="0" y="0"/>
                        <a:ext cx="4676016" cy="3322115"/>
                      </a:xfrm>
                      <a:prstGeom prst="rect">
                        <a:avLst/>
                      </a:prstGeom>
                      <a:ln w="9525">
                        <a:solidFill>
                          <a:schemeClr val="bg1"/>
                        </a:solidFill>
                        <a:prstDash val="solid"/>
                      </a:ln>
                    </pic:spPr>
                  </pic:pic>
                </a:graphicData>
              </a:graphic>
            </wp:inline>
          </w:drawing>
        </w:r>
      </w:del>
    </w:p>
    <w:p w:rsidR="6F2C52BD" w:rsidP="335DC394" w:rsidRDefault="6F2C52BD" w14:paraId="72A3D3EC" w14:textId="7DC7228B">
      <w:pPr>
        <w:pStyle w:val="Normal"/>
        <w:spacing w:after="120" w:line="358" w:lineRule="auto"/>
        <w:ind w:firstLine="709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ins w:author="ROBERTO DE SOUZA DARIO" w:date="2022-11-08T00:21:42.763Z" w:id="263955620">
        <w:r w:rsidR="4385D43E">
          <w:drawing>
            <wp:inline wp14:editId="447D5ACB" wp14:anchorId="2F3AF72E">
              <wp:extent cx="4572000" cy="2914650"/>
              <wp:effectExtent l="0" t="0" r="0" b="0"/>
              <wp:docPr id="719487896" name="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"/>
                      <pic:cNvPicPr/>
                    </pic:nvPicPr>
                    <pic:blipFill>
                      <a:blip r:embed="R8291a88b1cc243a8">
                        <a:extLst>
                          <a:ext xmlns:a="http://schemas.openxmlformats.org/drawingml/2006/main" uri="{28A0092B-C50C-407E-A947-70E740481C1C}">
                            <a14:useLocalDpi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2914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r w:rsidRPr="31CF8E25" w:rsidR="4F98580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Fon</w:t>
      </w:r>
      <w:r w:rsidRPr="31CF8E25" w:rsidR="4F98580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te: próprio autor(a),2022.</w:t>
      </w:r>
    </w:p>
    <w:p w:rsidR="335DC394" w:rsidP="335DC394" w:rsidRDefault="335DC394" w14:paraId="77156A4F" w14:textId="2C5A51D3">
      <w:pPr>
        <w:pStyle w:val="Normal"/>
        <w:spacing w:after="120" w:line="358" w:lineRule="auto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35DC394" w:rsidP="335DC394" w:rsidRDefault="335DC394" w14:paraId="6800B090" w14:textId="6B38C4FC">
      <w:pPr>
        <w:pStyle w:val="Normal"/>
        <w:spacing w:after="120" w:line="358" w:lineRule="auto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4FF2A185" w:rsidP="335DC394" w:rsidRDefault="4FF2A185" w14:paraId="47FE1D99" w14:textId="3E37B7F3">
      <w:pPr>
        <w:pStyle w:val="Normal"/>
        <w:spacing w:after="120" w:line="358" w:lineRule="auto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35DC394" w:rsidR="4FF2A185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Figura 3.3b</w:t>
      </w:r>
      <w:r w:rsidRPr="335DC394" w:rsidR="4FF2A18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- Modelo lógico do DER</w:t>
      </w:r>
    </w:p>
    <w:p w:rsidR="5054BD21" w:rsidP="6F79AC66" w:rsidRDefault="5054BD21" w14:paraId="6905B73A" w14:textId="4B8E6E2D">
      <w:pPr>
        <w:pStyle w:val="Normal"/>
        <w:spacing w:after="120" w:line="358" w:lineRule="auto"/>
        <w:jc w:val="center"/>
      </w:pPr>
      <w:r w:rsidR="5DF1AAD1">
        <w:drawing>
          <wp:inline wp14:editId="5B353714" wp14:anchorId="3EB8C2ED">
            <wp:extent cx="5977128" cy="3660990"/>
            <wp:effectExtent l="9525" t="9525" r="9525" b="9525"/>
            <wp:docPr id="423259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8dddf1e39645c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77128" cy="366099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054BD21" w:rsidP="6F79AC66" w:rsidRDefault="5054BD21" w14:paraId="086E1F52" w14:textId="2DF21789">
      <w:pPr>
        <w:spacing w:after="120" w:line="358" w:lineRule="auto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35DC394" w:rsidR="07D6A6D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Fonte: próprio autor(a),2022.</w:t>
      </w:r>
    </w:p>
    <w:p w:rsidR="335DC394" w:rsidP="335DC394" w:rsidRDefault="335DC394" w14:paraId="4FE13C75" w14:textId="0580537C">
      <w:pPr>
        <w:pStyle w:val="Normal"/>
        <w:spacing w:after="120" w:line="358" w:lineRule="auto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6C9584AA" w:rsidP="335DC394" w:rsidRDefault="6C9584AA" w14:paraId="0CB44A83" w14:textId="44D112A4">
      <w:pPr>
        <w:pStyle w:val="Normal"/>
        <w:spacing w:after="120" w:line="358" w:lineRule="auto"/>
        <w:ind w:firstLine="709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335DC394" w:rsidR="6C9584A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3.4 Diagrama de Caso de Uso</w:t>
      </w:r>
      <w:r w:rsidRPr="335DC394" w:rsidR="6C9584A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(DCU)</w:t>
      </w:r>
    </w:p>
    <w:p w:rsidR="6C9584AA" w:rsidP="335DC394" w:rsidRDefault="6C9584AA" w14:paraId="188EC99A" w14:textId="42BEBA15">
      <w:pPr>
        <w:pStyle w:val="Normal"/>
        <w:spacing w:after="120" w:line="358" w:lineRule="auto"/>
        <w:ind w:firstLine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35DC394" w:rsidR="6C9584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Diagrama de </w:t>
      </w:r>
      <w:r w:rsidRPr="335DC394" w:rsidR="4A8743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Caso de Uso demonstra o mapeamento das funcionalidades do aplicativo desde a criação do cadastro do usuário até o destino final sendo o recebimento do produto pela </w:t>
      </w:r>
      <w:r w:rsidRPr="335DC394" w:rsidR="6B34D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empresa de reciclagem.</w:t>
      </w:r>
    </w:p>
    <w:p w:rsidR="07B4FB7E" w:rsidP="335DC394" w:rsidRDefault="07B4FB7E" w14:paraId="6ED2D1EF" w14:textId="50F114C0">
      <w:pPr>
        <w:pStyle w:val="Normal"/>
        <w:spacing w:after="120" w:line="358" w:lineRule="auto"/>
        <w:ind w:firstLine="709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35DC394" w:rsidR="07B4FB7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Figura 3.4 </w:t>
      </w:r>
      <w:r w:rsidRPr="335DC394" w:rsidR="07B4FB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– Diagrama de Caso de Uso</w:t>
      </w:r>
    </w:p>
    <w:p w:rsidR="335DC394" w:rsidP="335DC394" w:rsidRDefault="335DC394" w14:paraId="79E27171" w14:textId="65D95C2F">
      <w:pPr>
        <w:pStyle w:val="Normal"/>
        <w:spacing w:after="120" w:line="358" w:lineRule="auto"/>
        <w:jc w:val="center"/>
      </w:pPr>
      <w:r w:rsidR="29FC867E">
        <w:drawing>
          <wp:inline wp14:editId="72205714" wp14:anchorId="7A952CAA">
            <wp:extent cx="5586603" cy="2804940"/>
            <wp:effectExtent l="0" t="0" r="0" b="0"/>
            <wp:docPr id="308231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f3bdf7af1a46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586603" cy="28049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FC867E" w:rsidP="335DC394" w:rsidRDefault="29FC867E" w14:paraId="6BC1010A" w14:textId="303929AF">
      <w:pPr>
        <w:spacing w:after="120" w:line="358" w:lineRule="auto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4E5BA418" w:rsidR="29FC867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Fonte: próprio autor(a),2022.</w:t>
      </w:r>
    </w:p>
    <w:p w:rsidR="6DEB063E" w:rsidP="335DC394" w:rsidRDefault="6DEB063E" w14:paraId="34A480AF" w14:textId="3EA628DA">
      <w:pPr>
        <w:pStyle w:val="Normal"/>
        <w:bidi w:val="0"/>
        <w:spacing w:before="0" w:beforeAutospacing="off" w:after="120" w:afterAutospacing="off" w:line="358" w:lineRule="auto"/>
        <w:ind w:left="0" w:right="0" w:firstLine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35DC394" w:rsidR="6DEB063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3.5 </w:t>
      </w:r>
      <w:r w:rsidRPr="335DC394" w:rsidR="6DEB063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Canvas</w:t>
      </w:r>
    </w:p>
    <w:p w:rsidR="6DEB063E" w:rsidP="335DC394" w:rsidRDefault="6DEB063E" w14:paraId="0AC0EB1E" w14:textId="601165FD">
      <w:pPr>
        <w:pStyle w:val="Normal"/>
        <w:spacing w:after="120" w:line="358" w:lineRule="auto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5DC394" w:rsidR="6DEB06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modelo de negócios Canvas, apresentado na figura 3.5, demonstra </w:t>
      </w:r>
      <w:r w:rsidRPr="335DC394" w:rsidR="37E5EB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as propostas de valor</w:t>
      </w:r>
      <w:r w:rsidRPr="335DC394" w:rsidR="543B7E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com foco em destinação adequada de produtos eletrônicos</w:t>
      </w:r>
      <w:r w:rsidRPr="335DC394" w:rsidR="543B7E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consequentemente reduzir os impactos causadores de poluição desses </w:t>
      </w:r>
      <w:r w:rsidRPr="335DC394" w:rsidR="60B209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equipamentos, aos fornecedores e vendedores de equipamentos poderão indicar </w:t>
      </w:r>
      <w:r w:rsidRPr="335DC394" w:rsidR="251F63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por onde os consumidores poderão realizar seu descarte, e também abre a possiblidade para política pública onde as prefeituras poderão acompanhar o andamento da reciclagem</w:t>
      </w:r>
      <w:r w:rsidRPr="335DC394" w:rsidR="45CCF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dentro do município.</w:t>
      </w:r>
      <w:r w:rsidRPr="335DC394" w:rsidR="45CCF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35DC394" w:rsidR="67012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sistema tem como proposta atender consumidor final, coletor e empresas de reciclagem. O </w:t>
      </w:r>
      <w:bookmarkStart w:name="_Int_LTbnT0Jk" w:id="531530892"/>
      <w:r w:rsidRPr="335DC394" w:rsidR="174B22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</w:t>
      </w:r>
      <w:r w:rsidRPr="335DC394" w:rsidR="174B22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elacionamento</w:t>
      </w:r>
      <w:bookmarkEnd w:id="531530892"/>
      <w:r w:rsidRPr="335DC394" w:rsidR="67012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com o usuário se dará através de pu</w:t>
      </w:r>
      <w:r w:rsidRPr="335DC394" w:rsidR="67012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bl</w:t>
      </w:r>
      <w:r w:rsidRPr="335DC394" w:rsidR="7F2014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icações em redes sociais. Para o desenvolvimento e </w:t>
      </w:r>
      <w:r w:rsidRPr="335DC394" w:rsidR="2F344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funcionamento será necessário o custo de mensalidade com servidor, provedor e hospe</w:t>
      </w:r>
      <w:r w:rsidRPr="335DC394" w:rsidR="2F344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dagem de site</w:t>
      </w:r>
      <w:r w:rsidRPr="335DC394" w:rsidR="083CE0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e com uma pessoa responsável por administrar o servidor.</w:t>
      </w:r>
      <w:r w:rsidRPr="335DC394" w:rsidR="3D4F00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As fontes de rendas necessárias contemplam a funcionalidade do aplicativo taxar </w:t>
      </w:r>
      <w:r w:rsidRPr="335DC394" w:rsidR="3D4F00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empresa de reciclagem por volume recolhido pela plataforma</w:t>
      </w:r>
      <w:r w:rsidRPr="335DC394" w:rsidR="383B7B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335DC394" w:rsidR="383B7B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6DEB063E" w:rsidP="335DC394" w:rsidRDefault="6DEB063E" w14:paraId="51A98C2C" w14:textId="41D13365">
      <w:pPr>
        <w:pStyle w:val="Normal"/>
        <w:spacing w:after="120" w:line="358" w:lineRule="auto"/>
        <w:ind w:firstLine="709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35DC394" w:rsidR="6DEB063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Figura 3.</w:t>
      </w:r>
      <w:r w:rsidRPr="335DC394" w:rsidR="4A114A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5</w:t>
      </w:r>
      <w:r w:rsidRPr="335DC394" w:rsidR="6DEB063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35DC394" w:rsidR="6DEB06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– </w:t>
      </w:r>
      <w:r w:rsidRPr="335DC394" w:rsidR="6A12DC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Canvas</w:t>
      </w:r>
    </w:p>
    <w:p w:rsidR="46191D87" w:rsidP="335DC394" w:rsidRDefault="46191D87" w14:paraId="3DC34BF5" w14:textId="1CC680E1">
      <w:pPr>
        <w:pStyle w:val="Normal"/>
        <w:spacing w:after="120" w:line="358" w:lineRule="auto"/>
        <w:jc w:val="center"/>
      </w:pPr>
      <w:r w:rsidR="46191D87">
        <w:drawing>
          <wp:inline wp14:editId="3E185465" wp14:anchorId="11229002">
            <wp:extent cx="6510528" cy="3998418"/>
            <wp:effectExtent l="9525" t="9525" r="9525" b="9525"/>
            <wp:docPr id="1392676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9050b22b4a4d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206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10528" cy="3998418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F79AC66" w:rsidP="6F79AC66" w:rsidRDefault="6F79AC66" w14:paraId="3DBF6F3A" w14:textId="085AF89E">
      <w:pPr>
        <w:pStyle w:val="Normal"/>
        <w:spacing w:after="120" w:line="358" w:lineRule="auto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4BA79A70" w:rsidP="31CF8E25" w:rsidRDefault="4BA79A70" w14:paraId="26355244" w14:textId="306AB582">
      <w:pPr>
        <w:pStyle w:val="Heading1"/>
        <w:rPr>
          <w:ins w:author="ROBERTO DE SOUZA DARIO" w:date="2022-11-07T22:28:47.657Z" w:id="286462287"/>
          <w:rFonts w:ascii="Arial" w:hAnsi="Arial" w:eastAsia="Arial" w:cs="Arial"/>
          <w:caps w:val="1"/>
          <w:noProof w:val="0"/>
          <w:color w:val="000000" w:themeColor="text1" w:themeTint="FF" w:themeShade="FF"/>
          <w:sz w:val="24"/>
          <w:szCs w:val="24"/>
          <w:lang w:val="pt-BR"/>
        </w:rPr>
        <w:pPrChange w:author="ROBERTO DE SOUZA DARIO" w:date="2022-11-07T22:28:47.623Z">
          <w:pPr>
            <w:spacing w:line="360" w:lineRule="auto"/>
            <w:jc w:val="both"/>
          </w:pPr>
        </w:pPrChange>
      </w:pPr>
      <w:ins w:author="ROBERTO DE SOUZA DARIO" w:date="2022-11-07T22:28:47.656Z" w:id="522759426">
        <w:r w:rsidRPr="31CF8E25" w:rsidR="4BA79A70">
          <w:rPr>
            <w:rFonts w:ascii="Arial" w:hAnsi="Arial" w:eastAsia="Arial" w:cs="Arial"/>
            <w:caps w:val="1"/>
            <w:noProof w:val="0"/>
            <w:color w:val="000000" w:themeColor="text1" w:themeTint="FF" w:themeShade="FF"/>
            <w:sz w:val="24"/>
            <w:szCs w:val="24"/>
            <w:lang w:val="pt-BR"/>
          </w:rPr>
          <w:t>4.</w:t>
        </w:r>
        <w:r>
          <w:tab/>
        </w:r>
        <w:r w:rsidRPr="31CF8E25" w:rsidR="4BA79A70">
          <w:rPr>
            <w:rFonts w:ascii="Arial" w:hAnsi="Arial" w:eastAsia="Arial" w:cs="Arial"/>
            <w:caps w:val="1"/>
            <w:noProof w:val="0"/>
            <w:color w:val="000000" w:themeColor="text1" w:themeTint="FF" w:themeShade="FF"/>
            <w:sz w:val="24"/>
            <w:szCs w:val="24"/>
            <w:lang w:val="pt-BR"/>
          </w:rPr>
          <w:t>CONSIDERAÇÕES FINAIS</w:t>
        </w:r>
      </w:ins>
    </w:p>
    <w:p w:rsidR="4BA79A70" w:rsidP="31CF8E25" w:rsidRDefault="4BA79A70" w14:paraId="30A7406F" w14:textId="3FC3612C">
      <w:pPr>
        <w:spacing w:line="358" w:lineRule="auto"/>
        <w:ind w:firstLine="709"/>
        <w:jc w:val="both"/>
        <w:rPr>
          <w:ins w:author="ROBERTO DE SOUZA DARIO" w:date="2022-11-07T22:28:47.657Z" w:id="30888018"/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pPrChange w:author="ROBERTO DE SOUZA DARIO" w:date="2022-11-07T22:28:47.64Z">
          <w:pPr/>
        </w:pPrChange>
      </w:pPr>
      <w:ins w:author="ROBERTO DE SOUZA DARIO" w:date="2022-11-07T22:28:47.657Z" w:id="1917399525">
        <w:r w:rsidRPr="31CF8E25" w:rsidR="4BA79A70">
          <w:rPr>
            <w:rFonts w:ascii="Arial" w:hAnsi="Arial" w:eastAsia="Arial" w:cs="Arial"/>
            <w:noProof w:val="0"/>
            <w:color w:val="000000" w:themeColor="text1" w:themeTint="FF" w:themeShade="FF"/>
            <w:sz w:val="24"/>
            <w:szCs w:val="24"/>
            <w:lang w:val="pt-BR"/>
          </w:rPr>
          <w:t xml:space="preserve">Uma das metas referente ao Objetivo de Desenvolvimento Sustentável (ODS) </w:t>
        </w:r>
      </w:ins>
      <w:ins w:author="ROBERTO DE SOUZA DARIO" w:date="2022-11-07T22:29:13.599Z" w:id="665527286">
        <w:r w:rsidRPr="31CF8E25" w:rsidR="4BA79A70">
          <w:rPr>
            <w:rFonts w:ascii="Arial" w:hAnsi="Arial" w:eastAsia="Arial" w:cs="Arial"/>
            <w:noProof w:val="0"/>
            <w:color w:val="000000" w:themeColor="text1" w:themeTint="FF" w:themeShade="FF"/>
            <w:sz w:val="24"/>
            <w:szCs w:val="24"/>
            <w:lang w:val="pt-BR"/>
          </w:rPr>
          <w:t>e trabalhar n</w:t>
        </w:r>
      </w:ins>
      <w:ins w:author="ROBERTO DE SOUZA DARIO" w:date="2022-11-07T22:28:47.657Z" w:id="1283277705">
        <w:r w:rsidRPr="31CF8E25" w:rsidR="4BA79A70">
          <w:rPr>
            <w:rFonts w:ascii="Arial" w:hAnsi="Arial" w:eastAsia="Arial" w:cs="Arial"/>
            <w:noProof w:val="0"/>
            <w:color w:val="000000" w:themeColor="text1" w:themeTint="FF" w:themeShade="FF"/>
            <w:sz w:val="24"/>
            <w:szCs w:val="24"/>
            <w:lang w:val="pt-BR"/>
          </w:rPr>
          <w:t>a educação de qualidade diz respeito a garantia de acesso a uma boa educação para todas as crianças, inclusive os deficientes. Em suma, o principal objetivo proposto pelo projeto é auxiliar o processo de alfabetização das crianças com cegueira total. Para tanto, propôs-se o desenvolvimento de uma mesa automatizada e uma interface para sua manipulação. A partir dos resultados preliminares obtidos, pode-se concluir que com o empreendimento do projeto a meta apresentada poderá alcançar novos níveis, uma vez que se pretende oferecer uma ferramenta que aumente o nível de qualidade no estágio de aprendizado, permitindo um bom desenvolvimento escolar.</w:t>
        </w:r>
      </w:ins>
    </w:p>
    <w:p w:rsidR="4BA79A70" w:rsidP="31CF8E25" w:rsidRDefault="4BA79A70" w14:paraId="12F4E1AD" w14:textId="22E3B11A">
      <w:pPr>
        <w:spacing w:line="358" w:lineRule="auto"/>
        <w:ind w:firstLine="709"/>
        <w:jc w:val="both"/>
        <w:rPr>
          <w:ins w:author="ROBERTO DE SOUZA DARIO" w:date="2022-11-07T22:28:47.657Z" w:id="793529862"/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pPrChange w:author="ROBERTO DE SOUZA DARIO" w:date="2022-11-07T22:28:47.651Z">
          <w:pPr/>
        </w:pPrChange>
      </w:pPr>
      <w:ins w:author="ROBERTO DE SOUZA DARIO" w:date="2022-11-07T22:28:47.657Z" w:id="220981249">
        <w:r w:rsidRPr="31CF8E25" w:rsidR="4BA79A70">
          <w:rPr>
            <w:rFonts w:ascii="Arial" w:hAnsi="Arial" w:eastAsia="Arial" w:cs="Arial"/>
            <w:noProof w:val="0"/>
            <w:color w:val="000000" w:themeColor="text1" w:themeTint="FF" w:themeShade="FF"/>
            <w:sz w:val="24"/>
            <w:szCs w:val="24"/>
            <w:lang w:val="pt-BR"/>
          </w:rPr>
          <w:t>O projeto apresenta algumas limitações, como por exemplo a falta de parâmetros que meçam o progresso da criança e a incapacidade de averiguar a precisão da disposição dos pontos da engrenagem octogonal de acordo com o sistema braille. Dessa forma, pode-se citar como propostas para trabalhos futuros a integração de uma forma para medir os progressos realizados e a introdução de jogos para tornar o aprendizado agradável.</w:t>
        </w:r>
      </w:ins>
    </w:p>
    <w:p w:rsidR="31CF8E25" w:rsidP="31CF8E25" w:rsidRDefault="31CF8E25" w14:paraId="71E9C103" w14:textId="1320EB78">
      <w:pPr>
        <w:pStyle w:val="Normal"/>
        <w:spacing w:after="120" w:line="358" w:lineRule="auto"/>
        <w:ind w:firstLine="709"/>
        <w:jc w:val="both"/>
        <w:rPr>
          <w:ins w:author="ROBERTO DE SOUZA DARIO" w:date="2022-11-07T22:28:31.267Z" w:id="1985323450"/>
          <w:rFonts w:ascii="Arial" w:hAnsi="Arial" w:eastAsia="Arial" w:cs="Arial"/>
          <w:b w:val="1"/>
          <w:bCs w:val="1"/>
          <w:sz w:val="24"/>
          <w:szCs w:val="24"/>
        </w:rPr>
      </w:pPr>
    </w:p>
    <w:p w:rsidR="31CF8E25" w:rsidP="31CF8E25" w:rsidRDefault="31CF8E25" w14:paraId="0651F71E" w14:textId="20E5D693">
      <w:pPr>
        <w:spacing w:after="120" w:line="358" w:lineRule="auto"/>
        <w:ind w:firstLine="709"/>
        <w:jc w:val="both"/>
        <w:rPr>
          <w:ins w:author="ROBERTO DE SOUZA DARIO" w:date="2022-11-07T22:28:31.91Z" w:id="1370990613"/>
          <w:rFonts w:ascii="Arial" w:hAnsi="Arial" w:eastAsia="Arial" w:cs="Arial"/>
          <w:b w:val="1"/>
          <w:bCs w:val="1"/>
          <w:sz w:val="24"/>
          <w:szCs w:val="24"/>
        </w:rPr>
      </w:pPr>
    </w:p>
    <w:p w:rsidRPr="002C53FC" w:rsidR="002C53FC" w:rsidP="7557FB26" w:rsidRDefault="002C53FC" w14:paraId="1A8A572A" w14:textId="77777777">
      <w:pPr>
        <w:spacing w:after="120" w:line="358" w:lineRule="auto"/>
        <w:ind w:firstLine="709"/>
        <w:jc w:val="both"/>
        <w:rPr>
          <w:rFonts w:ascii="Arial" w:hAnsi="Arial" w:eastAsia="Arial" w:cs="Arial"/>
          <w:b/>
          <w:bCs/>
          <w:sz w:val="24"/>
          <w:szCs w:val="24"/>
        </w:rPr>
      </w:pPr>
      <w:r w:rsidRPr="7557FB26">
        <w:rPr>
          <w:rFonts w:ascii="Arial" w:hAnsi="Arial" w:eastAsia="Arial" w:cs="Arial"/>
          <w:b/>
          <w:bCs/>
          <w:sz w:val="24"/>
          <w:szCs w:val="24"/>
        </w:rPr>
        <w:t>Referências</w:t>
      </w:r>
    </w:p>
    <w:p w:rsidR="03B663DB" w:rsidP="41D1E36C" w:rsidRDefault="03B663DB" w14:paraId="3F92D78C" w14:textId="77777777">
      <w:pPr>
        <w:spacing w:after="0"/>
        <w:jc w:val="both"/>
        <w:rPr>
          <w:rFonts w:ascii="Arial" w:hAnsi="Arial" w:eastAsia="Arial" w:cs="Arial"/>
        </w:rPr>
      </w:pPr>
      <w:r w:rsidRPr="335DC394" w:rsidR="52EE2813">
        <w:rPr>
          <w:rFonts w:ascii="Arial" w:hAnsi="Arial" w:eastAsia="Arial" w:cs="Arial"/>
        </w:rPr>
        <w:t xml:space="preserve">ABRELPE. </w:t>
      </w:r>
      <w:r w:rsidRPr="335DC394" w:rsidR="52EE2813">
        <w:rPr>
          <w:rFonts w:ascii="Arial" w:hAnsi="Arial" w:eastAsia="Arial" w:cs="Arial"/>
          <w:b w:val="1"/>
          <w:bCs w:val="1"/>
        </w:rPr>
        <w:t>P</w:t>
      </w:r>
      <w:r w:rsidRPr="335DC394" w:rsidR="25D544E3">
        <w:rPr>
          <w:rFonts w:ascii="Arial" w:hAnsi="Arial" w:eastAsia="Arial" w:cs="Arial"/>
          <w:b w:val="1"/>
          <w:bCs w:val="1"/>
        </w:rPr>
        <w:t>anorama dos Resíduos Sólidos no Brasil</w:t>
      </w:r>
      <w:r w:rsidRPr="335DC394" w:rsidR="52EE2813">
        <w:rPr>
          <w:rFonts w:ascii="Arial" w:hAnsi="Arial" w:eastAsia="Arial" w:cs="Arial"/>
        </w:rPr>
        <w:t>. Associação Brasileira das Empresas de Limpeza Pública e Resíduos Especiais</w:t>
      </w:r>
      <w:r w:rsidRPr="335DC394" w:rsidR="7ECAB480">
        <w:rPr>
          <w:rFonts w:ascii="Arial" w:hAnsi="Arial" w:eastAsia="Arial" w:cs="Arial"/>
        </w:rPr>
        <w:t>, p.49, 2021</w:t>
      </w:r>
      <w:r w:rsidRPr="335DC394" w:rsidR="52EE2813">
        <w:rPr>
          <w:rFonts w:ascii="Arial" w:hAnsi="Arial" w:eastAsia="Arial" w:cs="Arial"/>
        </w:rPr>
        <w:t>. Disponível em &lt;https://abrelpe.org.br/panorama-2021/&gt;. Acesso em 10 de set. de 2022.</w:t>
      </w:r>
    </w:p>
    <w:p w:rsidR="262D216A" w:rsidP="262D216A" w:rsidRDefault="262D216A" w14:paraId="6F1450AA" w14:textId="480BC620">
      <w:pPr>
        <w:pStyle w:val="Normal"/>
        <w:spacing w:after="0"/>
        <w:jc w:val="both"/>
        <w:rPr>
          <w:rFonts w:ascii="Arial" w:hAnsi="Arial" w:eastAsia="Arial" w:cs="Arial"/>
        </w:rPr>
      </w:pPr>
    </w:p>
    <w:p w:rsidR="61B3B72A" w:rsidP="262D216A" w:rsidRDefault="61B3B72A" w14:paraId="2B7819AB" w14:textId="17C91062">
      <w:pPr>
        <w:pStyle w:val="Normal"/>
        <w:spacing w:after="0"/>
        <w:jc w:val="both"/>
        <w:rPr>
          <w:rFonts w:ascii="Arial" w:hAnsi="Arial" w:eastAsia="Arial" w:cs="Arial"/>
        </w:rPr>
      </w:pPr>
      <w:r w:rsidRPr="335DC394" w:rsidR="109E4092">
        <w:rPr>
          <w:rFonts w:ascii="Arial" w:hAnsi="Arial" w:eastAsia="Arial" w:cs="Arial"/>
        </w:rPr>
        <w:t>&lt;FRA</w:t>
      </w:r>
      <w:r w:rsidRPr="335DC394" w:rsidR="109E4092">
        <w:rPr>
          <w:rFonts w:ascii="Arial" w:hAnsi="Arial" w:eastAsia="Arial" w:cs="Arial"/>
        </w:rPr>
        <w:t xml:space="preserve">NCESCHI, F. et al. Panorama de resíduos sólidos no Brasil. </w:t>
      </w:r>
      <w:r w:rsidRPr="335DC394" w:rsidR="109E4092">
        <w:rPr>
          <w:rFonts w:ascii="Arial" w:hAnsi="Arial" w:eastAsia="Arial" w:cs="Arial"/>
        </w:rPr>
        <w:t>&gt;</w:t>
      </w:r>
    </w:p>
    <w:p w:rsidR="006B3970" w:rsidP="41D1E36C" w:rsidRDefault="006B3970" w14:paraId="0D0B940D" w14:textId="77777777">
      <w:pPr>
        <w:spacing w:after="0"/>
        <w:jc w:val="both"/>
        <w:rPr>
          <w:rFonts w:ascii="Arial" w:hAnsi="Arial" w:eastAsia="Arial" w:cs="Arial"/>
        </w:rPr>
      </w:pPr>
    </w:p>
    <w:p w:rsidR="006B3970" w:rsidP="41D1E36C" w:rsidRDefault="006B3970" w14:paraId="61901834" w14:textId="2098FDC1">
      <w:pPr>
        <w:spacing w:after="0"/>
        <w:jc w:val="both"/>
        <w:rPr>
          <w:rFonts w:ascii="Arial" w:hAnsi="Arial" w:eastAsia="Arial" w:cs="Arial"/>
        </w:rPr>
      </w:pPr>
      <w:r w:rsidRPr="335DC394" w:rsidR="0EC8AC12">
        <w:rPr>
          <w:rFonts w:ascii="Arial" w:hAnsi="Arial" w:eastAsia="Arial" w:cs="Arial"/>
        </w:rPr>
        <w:t>BOECHAT, L</w:t>
      </w:r>
      <w:r w:rsidRPr="335DC394" w:rsidR="0EC8AC12">
        <w:rPr>
          <w:rFonts w:ascii="Arial" w:hAnsi="Arial" w:eastAsia="Arial" w:cs="Arial"/>
        </w:rPr>
        <w:t>.</w:t>
      </w:r>
      <w:r w:rsidRPr="335DC394" w:rsidR="0EC8AC12">
        <w:rPr>
          <w:rFonts w:ascii="Arial" w:hAnsi="Arial" w:eastAsia="Arial" w:cs="Arial"/>
        </w:rPr>
        <w:t xml:space="preserve"> </w:t>
      </w:r>
      <w:r w:rsidRPr="335DC394" w:rsidR="379A1C7A">
        <w:rPr>
          <w:rFonts w:ascii="Arial" w:hAnsi="Arial" w:eastAsia="Arial" w:cs="Arial"/>
          <w:b w:val="1"/>
          <w:bCs w:val="1"/>
        </w:rPr>
        <w:t>Gerenciamento de</w:t>
      </w:r>
      <w:r w:rsidRPr="335DC394" w:rsidR="0EC8AC12">
        <w:rPr>
          <w:rFonts w:ascii="Arial" w:hAnsi="Arial" w:eastAsia="Arial" w:cs="Arial"/>
          <w:b w:val="1"/>
          <w:bCs w:val="1"/>
        </w:rPr>
        <w:t xml:space="preserve"> Lixo Eletrônico no Brasil</w:t>
      </w:r>
      <w:r w:rsidRPr="335DC394" w:rsidR="0EC8AC12">
        <w:rPr>
          <w:rFonts w:ascii="Arial" w:hAnsi="Arial" w:eastAsia="Arial" w:cs="Arial"/>
        </w:rPr>
        <w:t>. Disponível em &lt;https://techinbrazil.com.br/gerenciamento-de-lixo-</w:t>
      </w:r>
      <w:bookmarkStart w:name="_Int_8HyrxTT6" w:id="1674562405"/>
      <w:r w:rsidRPr="335DC394" w:rsidR="22A13025">
        <w:rPr>
          <w:rFonts w:ascii="Arial" w:hAnsi="Arial" w:eastAsia="Arial" w:cs="Arial"/>
        </w:rPr>
        <w:t>eletr</w:t>
      </w:r>
      <w:r w:rsidRPr="335DC394" w:rsidR="22A13025">
        <w:rPr>
          <w:rFonts w:ascii="Arial" w:hAnsi="Arial" w:eastAsia="Arial" w:cs="Arial"/>
        </w:rPr>
        <w:t>o</w:t>
      </w:r>
      <w:r w:rsidRPr="335DC394" w:rsidR="22A13025">
        <w:rPr>
          <w:rFonts w:ascii="Arial" w:hAnsi="Arial" w:eastAsia="Arial" w:cs="Arial"/>
        </w:rPr>
        <w:t>nico</w:t>
      </w:r>
      <w:bookmarkEnd w:id="1674562405"/>
      <w:r w:rsidRPr="335DC394" w:rsidR="0EC8AC12">
        <w:rPr>
          <w:rFonts w:ascii="Arial" w:hAnsi="Arial" w:eastAsia="Arial" w:cs="Arial"/>
        </w:rPr>
        <w:t>-no-brasil&gt;. Acesso em 13 de set. de 2022.</w:t>
      </w:r>
    </w:p>
    <w:p w:rsidR="6F2C52BD" w:rsidP="6F2C52BD" w:rsidRDefault="6F2C52BD" w14:paraId="0E27B00A" w14:textId="77777777">
      <w:pPr>
        <w:spacing w:after="0"/>
        <w:jc w:val="both"/>
        <w:rPr>
          <w:rFonts w:ascii="Arial" w:hAnsi="Arial" w:eastAsia="Arial" w:cs="Arial"/>
        </w:rPr>
      </w:pPr>
    </w:p>
    <w:p w:rsidR="7A8A7F3F" w:rsidP="6F2C52BD" w:rsidRDefault="7A8A7F3F" w14:paraId="13628BA6" w14:textId="77777777">
      <w:pPr>
        <w:spacing w:after="120" w:line="358" w:lineRule="auto"/>
        <w:jc w:val="both"/>
        <w:rPr>
          <w:rFonts w:ascii="Arial" w:hAnsi="Arial" w:eastAsia="Arial" w:cs="Arial"/>
          <w:color w:val="000000" w:themeColor="text1"/>
        </w:rPr>
      </w:pPr>
      <w:r w:rsidRPr="6F2C52BD">
        <w:rPr>
          <w:rFonts w:ascii="Arial" w:hAnsi="Arial" w:eastAsia="Arial" w:cs="Arial"/>
          <w:color w:val="000000" w:themeColor="text1"/>
        </w:rPr>
        <w:t>BRASIL. Presidência da república. Decreto nº 10.240, de 12 de fevereiro de 2020. Disponível em: &lt;</w:t>
      </w:r>
      <w:hyperlink r:id="rId10">
        <w:r w:rsidRPr="6F2C52BD">
          <w:rPr>
            <w:rStyle w:val="Hyperlink"/>
            <w:rFonts w:ascii="Arial" w:hAnsi="Arial" w:eastAsia="Arial" w:cs="Arial"/>
          </w:rPr>
          <w:t>https://www.planalto.gov.br/ccivil_03/_ato2019-2022/2020/decreto/d10240.htm</w:t>
        </w:r>
      </w:hyperlink>
      <w:r w:rsidRPr="6F2C52BD">
        <w:rPr>
          <w:rFonts w:ascii="Arial" w:hAnsi="Arial" w:eastAsia="Arial" w:cs="Arial"/>
          <w:color w:val="000000" w:themeColor="text1"/>
        </w:rPr>
        <w:t xml:space="preserve">&gt;. Acesso em: 13 de set. 2022.  </w:t>
      </w:r>
    </w:p>
    <w:p w:rsidR="7A8A7F3F" w:rsidP="6F2C52BD" w:rsidRDefault="7A8A7F3F" w14:paraId="2835A339" w14:textId="77777777">
      <w:pPr>
        <w:spacing w:after="120" w:line="358" w:lineRule="auto"/>
        <w:jc w:val="both"/>
        <w:rPr>
          <w:rFonts w:ascii="Arial" w:hAnsi="Arial" w:eastAsia="Arial" w:cs="Arial"/>
        </w:rPr>
      </w:pPr>
      <w:r w:rsidRPr="6F2C52BD">
        <w:rPr>
          <w:rFonts w:ascii="Arial" w:hAnsi="Arial" w:eastAsia="Arial" w:cs="Arial"/>
        </w:rPr>
        <w:t xml:space="preserve">FORTI, Vanessa. </w:t>
      </w:r>
      <w:r w:rsidRPr="6F2C52BD">
        <w:rPr>
          <w:rFonts w:ascii="Arial" w:hAnsi="Arial" w:eastAsia="Arial" w:cs="Arial"/>
          <w:b/>
          <w:bCs/>
        </w:rPr>
        <w:t>Panorama Setorial da Internet</w:t>
      </w:r>
      <w:r w:rsidRPr="6F2C52BD">
        <w:rPr>
          <w:rFonts w:ascii="Arial" w:hAnsi="Arial" w:eastAsia="Arial" w:cs="Arial"/>
        </w:rPr>
        <w:t>. Nic.br, p. 09, 2019.</w:t>
      </w:r>
    </w:p>
    <w:p w:rsidR="6F2C52BD" w:rsidP="6F2C52BD" w:rsidRDefault="6F2C52BD" w14:paraId="60061E4C" w14:textId="77777777">
      <w:pPr>
        <w:spacing w:after="0"/>
        <w:jc w:val="both"/>
        <w:rPr>
          <w:rFonts w:ascii="Arial" w:hAnsi="Arial" w:eastAsia="Arial" w:cs="Arial"/>
        </w:rPr>
      </w:pPr>
    </w:p>
    <w:p w:rsidR="00592779" w:rsidP="00592779" w:rsidRDefault="00592779" w14:paraId="0654A011" w14:textId="77777777">
      <w:pPr>
        <w:spacing w:after="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ORGANIZAÇÃO DAS NAÇÕES UNIDAS (ONU).</w:t>
      </w:r>
      <w:r>
        <w:rPr>
          <w:rFonts w:ascii="Arial" w:hAnsi="Arial" w:eastAsia="Arial" w:cs="Arial"/>
          <w:b/>
        </w:rPr>
        <w:t xml:space="preserve"> Transformando Nosso Mundo: Agenda 2030 par</w:t>
      </w:r>
      <w:r w:rsidR="00727941">
        <w:rPr>
          <w:rFonts w:ascii="Arial" w:hAnsi="Arial" w:eastAsia="Arial" w:cs="Arial"/>
          <w:b/>
        </w:rPr>
        <w:t>a o Desenvolvimento Sustentável</w:t>
      </w:r>
      <w:r>
        <w:rPr>
          <w:rFonts w:ascii="Arial" w:hAnsi="Arial" w:eastAsia="Arial" w:cs="Arial"/>
        </w:rPr>
        <w:t xml:space="preserve">, 2015. </w:t>
      </w:r>
      <w:r>
        <w:rPr>
          <w:sz w:val="21"/>
          <w:szCs w:val="21"/>
        </w:rPr>
        <w:t>Disponível em</w:t>
      </w:r>
      <w:r>
        <w:rPr>
          <w:rFonts w:ascii="Arial" w:hAnsi="Arial" w:eastAsia="Arial" w:cs="Arial"/>
        </w:rPr>
        <w:t>: &lt;</w:t>
      </w:r>
      <w:hyperlink r:id="rId11">
        <w:r w:rsidRPr="00B41AB8">
          <w:rPr>
            <w:rFonts w:ascii="Arial" w:hAnsi="Arial" w:eastAsia="Arial" w:cs="Arial"/>
            <w:color w:val="auto"/>
          </w:rPr>
          <w:t>https://brasil.un.org/pt-br/91863-agenda-2030-para-o-desenvolvimento-sustentavel</w:t>
        </w:r>
      </w:hyperlink>
      <w:r>
        <w:rPr>
          <w:rFonts w:ascii="Arial" w:hAnsi="Arial" w:eastAsia="Arial" w:cs="Arial"/>
        </w:rPr>
        <w:t>&gt;. Acesso em: 10 de set. de 2022.</w:t>
      </w:r>
    </w:p>
    <w:p w:rsidR="00412A79" w:rsidP="00592779" w:rsidRDefault="00412A79" w14:paraId="44EAFD9C" w14:textId="77777777">
      <w:pPr>
        <w:spacing w:after="0"/>
        <w:jc w:val="both"/>
        <w:rPr>
          <w:rFonts w:ascii="Arial" w:hAnsi="Arial" w:eastAsia="Arial" w:cs="Arial"/>
        </w:rPr>
      </w:pPr>
    </w:p>
    <w:p w:rsidR="4D93F732" w:rsidP="6F2C52BD" w:rsidRDefault="4D93F732" w14:paraId="7D40EA39" w14:textId="06ACF358">
      <w:pPr>
        <w:pStyle w:val="Ttulo2"/>
        <w:jc w:val="both"/>
        <w:rPr>
          <w:rFonts w:ascii="Arial" w:hAnsi="Arial" w:eastAsia="Arial" w:cs="Arial"/>
          <w:sz w:val="20"/>
          <w:szCs w:val="20"/>
        </w:rPr>
      </w:pPr>
      <w:r w:rsidRPr="335DC394" w:rsidR="54F4D0BD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TOKARNIA, M</w:t>
      </w:r>
      <w:r w:rsidRPr="335DC394" w:rsidR="54F4D0BD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. </w:t>
      </w:r>
      <w:r w:rsidRPr="335DC394" w:rsidR="54F4D0BD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Brasil é o quinto maior produtor de lixo eletrônico</w:t>
      </w:r>
      <w:r w:rsidRPr="335DC394" w:rsidR="54F4D0BD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. Agência </w:t>
      </w:r>
      <w:r w:rsidRPr="335DC394" w:rsidR="2B872C96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Brasil. Disponível</w:t>
      </w:r>
      <w:r w:rsidRPr="335DC394" w:rsidR="54F4D0BD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em: &lt;</w:t>
      </w:r>
      <w:hyperlink r:id="R1785e18ca3aa4ab1">
        <w:r w:rsidRPr="335DC394" w:rsidR="54F4D0BD">
          <w:rPr>
            <w:rStyle w:val="Hyperlink"/>
            <w:rFonts w:ascii="Arial" w:hAnsi="Arial" w:eastAsia="Arial" w:cs="Arial"/>
            <w:sz w:val="20"/>
            <w:szCs w:val="20"/>
          </w:rPr>
          <w:t>https://agenciabrasil.ebc.com.br/geral/noticia/2021-10/brasil-e-o-quinto-maior-produtor-de-lixo-eletronico</w:t>
        </w:r>
      </w:hyperlink>
      <w:r w:rsidRPr="335DC394" w:rsidR="54F4D0BD">
        <w:rPr>
          <w:color w:val="000000" w:themeColor="text1" w:themeTint="FF" w:themeShade="FF"/>
          <w:sz w:val="20"/>
          <w:szCs w:val="20"/>
        </w:rPr>
        <w:t>&gt;.</w:t>
      </w:r>
      <w:r w:rsidRPr="335DC394" w:rsidR="54F4D0BD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Acesso em: 13 de set. de 2022.</w:t>
      </w:r>
    </w:p>
    <w:p w:rsidR="6F2C52BD" w:rsidP="6F2C52BD" w:rsidRDefault="6F2C52BD" w14:paraId="4B94D5A5" w14:textId="77777777">
      <w:pPr>
        <w:spacing w:after="120" w:line="358" w:lineRule="auto"/>
        <w:jc w:val="both"/>
        <w:rPr>
          <w:rFonts w:ascii="Arial" w:hAnsi="Arial" w:eastAsia="Arial" w:cs="Arial"/>
        </w:rPr>
      </w:pPr>
    </w:p>
    <w:p w:rsidR="41D1E36C" w:rsidP="335DC394" w:rsidRDefault="5271481A" w14:textId="04B3829B" w14:paraId="049F31CB">
      <w:pPr>
        <w:pStyle w:val="Normal"/>
        <w:spacing w:after="120" w:line="358" w:lineRule="auto"/>
        <w:jc w:val="both"/>
        <w:rPr>
          <w:rFonts w:ascii="Arial" w:hAnsi="Arial" w:eastAsia="Arial" w:cs="Arial"/>
        </w:rPr>
      </w:pPr>
      <w:del w:author="PEDRO GUSTAVO LIMA CELESTINO" w:date="2022-10-29T01:00:10.698Z" w:id="1864248821">
        <w:r/>
      </w:del>
    </w:p>
    <w:sectPr w:rsidRPr="00F360B4" w:rsidR="00592779" w:rsidSect="008451BE">
      <w:headerReference w:type="default" r:id="rId14"/>
      <w:footerReference w:type="default" r:id="rId15"/>
      <w:pgSz w:w="11906" w:h="16838" w:orient="portrait" w:code="9"/>
      <w:pgMar w:top="1990" w:right="1406" w:bottom="1429" w:left="1418" w:header="709" w:footer="709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TA" w:author="THISSIANY BEATRIZ ALMEIDA" w:date="2022-10-12T02:44:28" w:id="1769500004">
    <w:p w:rsidR="262D216A" w:rsidRDefault="262D216A" w14:paraId="792313D9" w14:textId="18C5F93B">
      <w:pPr>
        <w:pStyle w:val="CommentText"/>
      </w:pPr>
      <w:r w:rsidR="262D216A">
        <w:rPr/>
        <w:t>Destacar que o foco do artigo de vocês é na ODS 13. Esse parágrafo ficou perdido na introdução.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TA" w:author="THISSIANY BEATRIZ ALMEIDA" w:date="2022-10-12T02:47:47" w:id="1536109583">
    <w:p w:rsidR="262D216A" w:rsidRDefault="262D216A" w14:paraId="52753210" w14:textId="0EC382BB">
      <w:pPr>
        <w:pStyle w:val="CommentText"/>
      </w:pPr>
      <w:r w:rsidR="262D216A">
        <w:rPr/>
        <w:t>Com base no problema apresentado, este trabalho tem como objetivo desenvolver um aplicativo.....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TA" w:author="THISSIANY BEATRIZ ALMEIDA" w:date="2022-10-12T02:48:24" w:id="1256806763">
    <w:p w:rsidR="262D216A" w:rsidRDefault="262D216A" w14:paraId="1CED24CA" w14:textId="2FE4FF03">
      <w:pPr>
        <w:pStyle w:val="CommentText"/>
      </w:pPr>
      <w:r w:rsidR="262D216A">
        <w:rPr/>
        <w:t>Da forma como foi escrito, esse parágrafo ficou perdido sem relação com o restante da introdução.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TA" w:author="THISSIANY BEATRIZ ALMEIDA" w:date="2022-10-12T02:52:49" w:id="362160857">
    <w:p w:rsidR="262D216A" w:rsidRDefault="262D216A" w14:paraId="3355E812" w14:textId="3A825E4C">
      <w:pPr>
        <w:pStyle w:val="CommentText"/>
      </w:pPr>
      <w:r w:rsidR="262D216A">
        <w:rPr/>
        <w:t>O objetivo do trabalho é desenvolver um aplicativo que auxilia......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792313D9"/>
  <w15:commentEx w15:done="1" w15:paraId="52753210"/>
  <w15:commentEx w15:done="1" w15:paraId="1CED24CA" w15:paraIdParent="52753210"/>
  <w15:commentEx w15:done="1" w15:paraId="3355E81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CFD89A1" w16cex:dateUtc="2022-10-12T05:44:28.252Z"/>
  <w16cex:commentExtensible w16cex:durableId="01EF0896" w16cex:dateUtc="2022-10-12T05:47:47.018Z"/>
  <w16cex:commentExtensible w16cex:durableId="32AFA958" w16cex:dateUtc="2022-10-12T05:48:24.019Z"/>
  <w16cex:commentExtensible w16cex:durableId="2FEF4CBC" w16cex:dateUtc="2022-10-12T05:52:49.30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92313D9" w16cid:durableId="7CFD89A1"/>
  <w16cid:commentId w16cid:paraId="52753210" w16cid:durableId="01EF0896"/>
  <w16cid:commentId w16cid:paraId="1CED24CA" w16cid:durableId="32AFA958"/>
  <w16cid:commentId w16cid:paraId="3355E812" w16cid:durableId="2FEF4C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6DB6" w:rsidRDefault="00576DB6" w14:paraId="673E7E8C" w14:textId="77777777">
      <w:pPr>
        <w:spacing w:after="0" w:line="240" w:lineRule="auto"/>
      </w:pPr>
      <w:r>
        <w:separator/>
      </w:r>
    </w:p>
  </w:endnote>
  <w:endnote w:type="continuationSeparator" w:id="0">
    <w:p w:rsidR="00576DB6" w:rsidRDefault="00576DB6" w14:paraId="33425CB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5"/>
      <w:gridCol w:w="3025"/>
      <w:gridCol w:w="3025"/>
    </w:tblGrid>
    <w:tr w:rsidR="6F2C52BD" w:rsidTr="6F2C52BD" w14:paraId="4101652C" w14:textId="77777777">
      <w:tc>
        <w:tcPr>
          <w:tcW w:w="3025" w:type="dxa"/>
        </w:tcPr>
        <w:p w:rsidR="6F2C52BD" w:rsidP="6F2C52BD" w:rsidRDefault="6F2C52BD" w14:paraId="4B99056E" w14:textId="77777777">
          <w:pPr>
            <w:pStyle w:val="Cabealho"/>
            <w:ind w:left="-115"/>
          </w:pPr>
        </w:p>
      </w:tc>
      <w:tc>
        <w:tcPr>
          <w:tcW w:w="3025" w:type="dxa"/>
        </w:tcPr>
        <w:p w:rsidR="6F2C52BD" w:rsidP="6F2C52BD" w:rsidRDefault="6F2C52BD" w14:paraId="1299C43A" w14:textId="77777777">
          <w:pPr>
            <w:pStyle w:val="Cabealho"/>
            <w:jc w:val="center"/>
          </w:pPr>
        </w:p>
      </w:tc>
      <w:tc>
        <w:tcPr>
          <w:tcW w:w="3025" w:type="dxa"/>
        </w:tcPr>
        <w:p w:rsidR="6F2C52BD" w:rsidP="6F2C52BD" w:rsidRDefault="6F2C52BD" w14:paraId="4DDBEF00" w14:textId="77777777">
          <w:pPr>
            <w:pStyle w:val="Cabealho"/>
            <w:ind w:right="-115"/>
            <w:jc w:val="right"/>
          </w:pPr>
        </w:p>
      </w:tc>
    </w:tr>
  </w:tbl>
  <w:p w:rsidR="6F2C52BD" w:rsidP="6F2C52BD" w:rsidRDefault="6F2C52BD" w14:paraId="3461D779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6DB6" w:rsidRDefault="00576DB6" w14:paraId="305730DD" w14:textId="77777777">
      <w:pPr>
        <w:spacing w:after="0" w:line="240" w:lineRule="auto"/>
      </w:pPr>
      <w:r>
        <w:separator/>
      </w:r>
    </w:p>
  </w:footnote>
  <w:footnote w:type="continuationSeparator" w:id="0">
    <w:p w:rsidR="00576DB6" w:rsidRDefault="00576DB6" w14:paraId="6C9C91C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5"/>
      <w:gridCol w:w="3025"/>
      <w:gridCol w:w="3025"/>
    </w:tblGrid>
    <w:tr w:rsidR="6F2C52BD" w:rsidTr="6F2C52BD" w14:paraId="1FC39945" w14:textId="77777777">
      <w:tc>
        <w:tcPr>
          <w:tcW w:w="3025" w:type="dxa"/>
        </w:tcPr>
        <w:p w:rsidR="6F2C52BD" w:rsidP="6F2C52BD" w:rsidRDefault="6F2C52BD" w14:paraId="0562CB0E" w14:textId="77777777">
          <w:pPr>
            <w:pStyle w:val="Cabealho"/>
            <w:ind w:left="-115"/>
          </w:pPr>
        </w:p>
      </w:tc>
      <w:tc>
        <w:tcPr>
          <w:tcW w:w="3025" w:type="dxa"/>
        </w:tcPr>
        <w:p w:rsidR="6F2C52BD" w:rsidP="6F2C52BD" w:rsidRDefault="6F2C52BD" w14:paraId="34CE0A41" w14:textId="77777777">
          <w:pPr>
            <w:pStyle w:val="Cabealho"/>
            <w:jc w:val="center"/>
          </w:pPr>
        </w:p>
      </w:tc>
      <w:tc>
        <w:tcPr>
          <w:tcW w:w="3025" w:type="dxa"/>
        </w:tcPr>
        <w:p w:rsidR="6F2C52BD" w:rsidP="6F2C52BD" w:rsidRDefault="6F2C52BD" w14:paraId="62EBF3C5" w14:textId="77777777">
          <w:pPr>
            <w:pStyle w:val="Cabealho"/>
            <w:ind w:right="-115"/>
            <w:jc w:val="right"/>
          </w:pPr>
        </w:p>
      </w:tc>
    </w:tr>
  </w:tbl>
  <w:p w:rsidR="6F2C52BD" w:rsidP="6F2C52BD" w:rsidRDefault="6F2C52BD" w14:paraId="6D98A12B" w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4RUjxf8j/BYArK" int2:id="rUAWbGQ2">
      <int2:state int2:type="AugLoop_Text_Critique" int2:value="Rejected"/>
    </int2:textHash>
    <int2:textHash int2:hashCode="PHHMmdL8HBKj0+" int2:id="NdtK73ZO">
      <int2:state int2:type="AugLoop_Text_Critique" int2:value="Rejected"/>
    </int2:textHash>
    <int2:textHash int2:hashCode="5vsGIQ+vwC/XR5" int2:id="Io35kRYP">
      <int2:state int2:type="AugLoop_Text_Critique" int2:value="Rejected"/>
    </int2:textHash>
    <int2:textHash int2:hashCode="0oNLC8xvlL1n8y" int2:id="5vME5SdC">
      <int2:state int2:type="AugLoop_Text_Critique" int2:value="Rejected"/>
    </int2:textHash>
    <int2:textHash int2:hashCode="/ZqoOkoINzKSCn" int2:id="kzNVXDFC">
      <int2:state int2:type="LegacyProofing" int2:value="Rejected"/>
      <int2:state int2:type="AugLoop_Text_Critique" int2:value="Rejected"/>
    </int2:textHash>
    <int2:textHash int2:hashCode="LIbQEx8p//GB1P" int2:id="CTMbPZAw">
      <int2:state int2:type="AugLoop_Text_Critique" int2:value="Rejected"/>
    </int2:textHash>
    <int2:textHash int2:hashCode="D4chlcJTO1auc5" int2:id="qa2uS1Im">
      <int2:state int2:type="AugLoop_Text_Critique" int2:value="Rejected"/>
    </int2:textHash>
    <int2:textHash int2:hashCode="/Lsz8/yVd+dWRa" int2:id="KtYeZbkS">
      <int2:state int2:type="AugLoop_Text_Critique" int2:value="Rejected"/>
    </int2:textHash>
    <int2:textHash int2:hashCode="hZpBDBQFXBH4yT" int2:id="27esgNCD">
      <int2:state int2:type="AugLoop_Text_Critique" int2:value="Rejected"/>
    </int2:textHash>
    <int2:textHash int2:hashCode="CUsP4OMChUrxMR" int2:id="fx9YhDW5">
      <int2:state int2:type="AugLoop_Text_Critique" int2:value="Rejected"/>
    </int2:textHash>
    <int2:textHash int2:hashCode="xpcpX/q6aIl8bM" int2:id="iv7JOF5l">
      <int2:state int2:type="AugLoop_Text_Critique" int2:value="Rejected"/>
    </int2:textHash>
    <int2:textHash int2:hashCode="Yl1GCUBx8+kY+X" int2:id="AiOrbcmd">
      <int2:state int2:type="AugLoop_Text_Critique" int2:value="Rejected"/>
    </int2:textHash>
    <int2:textHash int2:hashCode="A8R0HX29HV4oFS" int2:id="ljCSpUhJ">
      <int2:state int2:type="AugLoop_Text_Critique" int2:value="Rejected"/>
    </int2:textHash>
    <int2:textHash int2:hashCode="lNG9xY1GeMtKch" int2:id="vIXss3Js">
      <int2:state int2:type="AugLoop_Text_Critique" int2:value="Rejected"/>
    </int2:textHash>
    <int2:bookmark int2:bookmarkName="_Int_8HyrxTT6" int2:invalidationBookmarkName="" int2:hashCode="hDPvye9eKr2s8t" int2:id="xzQspRwj"/>
    <int2:bookmark int2:bookmarkName="_Int_kUK20A9o" int2:invalidationBookmarkName="" int2:hashCode="k+FQemWepn3S09" int2:id="vAm9F5aF"/>
    <int2:bookmark int2:bookmarkName="_Int_2Cnxc2N5" int2:invalidationBookmarkName="" int2:hashCode="+cPA0GajttVJ6Q" int2:id="wHDO9WCM"/>
    <int2:bookmark int2:bookmarkName="_Int_YcMaPjGX" int2:invalidationBookmarkName="" int2:hashCode="2SQ6mVCdnb+uS/" int2:id="8Azxryl9"/>
    <int2:bookmark int2:bookmarkName="_Int_hDZVEL3m" int2:invalidationBookmarkName="" int2:hashCode="vIGtwOz2WmZRnX" int2:id="gkbBdNnF"/>
    <int2:bookmark int2:bookmarkName="_Int_LTbnT0Jk" int2:invalidationBookmarkName="" int2:hashCode="9EJU6D7MjLGmHs" int2:id="3wLlWymI"/>
    <int2:bookmark int2:bookmarkName="_Int_one0iHGM" int2:invalidationBookmarkName="" int2:hashCode="kgtIRDQ8c291Ux" int2:id="tVqoflhm">
      <int2:state int2:type="AugLoop_Text_Critique" int2:value="Rejected"/>
    </int2:bookmark>
    <int2:bookmark int2:bookmarkName="_Int_7CMwoFwm" int2:invalidationBookmarkName="" int2:hashCode="5elvbfjuCdUpFY" int2:id="igwgeEiM"/>
    <int2:bookmark int2:bookmarkName="_Int_vSI0RlRb" int2:invalidationBookmarkName="" int2:hashCode="JzWpILqUcdLn7K" int2:id="k0KAZbdh"/>
    <int2:bookmark int2:bookmarkName="_Int_AqOKVaCr" int2:invalidationBookmarkName="" int2:hashCode="tl/3TJ7LHRwH2w" int2:id="USBe5dJt"/>
    <int2:bookmark int2:bookmarkName="_Int_0tVaIcXz" int2:invalidationBookmarkName="" int2:hashCode="AV2ut2X1i0J6HF" int2:id="B7RvWNSr"/>
    <int2:bookmark int2:bookmarkName="_Int_AgVWlqqu" int2:invalidationBookmarkName="" int2:hashCode="ZfpaIxdBBGyc/m" int2:id="YZs00rXN">
      <int2:state int2:type="AugLoop_Text_Critique" int2:value="Rejected"/>
    </int2:bookmark>
    <int2:bookmark int2:bookmarkName="_Int_QD54d638" int2:invalidationBookmarkName="" int2:hashCode="eGKzTXPbg+/upi" int2:id="427zETlq"/>
    <int2:bookmark int2:bookmarkName="_Int_UIZqmbMV" int2:invalidationBookmarkName="" int2:hashCode="iE1ep+HjaiLmbW" int2:id="fFZf1xHp"/>
    <int2:bookmark int2:bookmarkName="_Int_sPRMFPRs" int2:invalidationBookmarkName="" int2:hashCode="1i/HUaJFLUYCmD" int2:id="q50OO3K9"/>
    <int2:bookmark int2:bookmarkName="_Int_f4Gyy3uv" int2:invalidationBookmarkName="" int2:hashCode="CaUyT6pzUz9sdY" int2:id="evIkHATe"/>
    <int2:bookmark int2:bookmarkName="_Int_W2tLy0zR" int2:invalidationBookmarkName="" int2:hashCode="zdT4dAlQRfSuZn" int2:id="41wsmzHa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374abd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ADCA9D6"/>
    <w:multiLevelType w:val="hybridMultilevel"/>
    <w:tmpl w:val="DFF8C7EC"/>
    <w:lvl w:ilvl="0" w:tplc="4A1EC288">
      <w:start w:val="1"/>
      <w:numFmt w:val="lowerLetter"/>
      <w:lvlText w:val="%1)"/>
      <w:lvlJc w:val="left"/>
      <w:pPr>
        <w:ind w:left="720" w:hanging="360"/>
      </w:pPr>
    </w:lvl>
    <w:lvl w:ilvl="1" w:tplc="4C420FDC">
      <w:start w:val="1"/>
      <w:numFmt w:val="lowerLetter"/>
      <w:lvlText w:val="%2."/>
      <w:lvlJc w:val="left"/>
      <w:pPr>
        <w:ind w:left="1440" w:hanging="360"/>
      </w:pPr>
    </w:lvl>
    <w:lvl w:ilvl="2" w:tplc="BC828226">
      <w:start w:val="1"/>
      <w:numFmt w:val="lowerRoman"/>
      <w:lvlText w:val="%3."/>
      <w:lvlJc w:val="right"/>
      <w:pPr>
        <w:ind w:left="2160" w:hanging="180"/>
      </w:pPr>
    </w:lvl>
    <w:lvl w:ilvl="3" w:tplc="4DE6D4D2">
      <w:start w:val="1"/>
      <w:numFmt w:val="decimal"/>
      <w:lvlText w:val="%4."/>
      <w:lvlJc w:val="left"/>
      <w:pPr>
        <w:ind w:left="2880" w:hanging="360"/>
      </w:pPr>
    </w:lvl>
    <w:lvl w:ilvl="4" w:tplc="11E03C18">
      <w:start w:val="1"/>
      <w:numFmt w:val="lowerLetter"/>
      <w:lvlText w:val="%5."/>
      <w:lvlJc w:val="left"/>
      <w:pPr>
        <w:ind w:left="3600" w:hanging="360"/>
      </w:pPr>
    </w:lvl>
    <w:lvl w:ilvl="5" w:tplc="B882CC22">
      <w:start w:val="1"/>
      <w:numFmt w:val="lowerRoman"/>
      <w:lvlText w:val="%6."/>
      <w:lvlJc w:val="right"/>
      <w:pPr>
        <w:ind w:left="4320" w:hanging="180"/>
      </w:pPr>
    </w:lvl>
    <w:lvl w:ilvl="6" w:tplc="E37CCAA2">
      <w:start w:val="1"/>
      <w:numFmt w:val="decimal"/>
      <w:lvlText w:val="%7."/>
      <w:lvlJc w:val="left"/>
      <w:pPr>
        <w:ind w:left="5040" w:hanging="360"/>
      </w:pPr>
    </w:lvl>
    <w:lvl w:ilvl="7" w:tplc="4C20CF28">
      <w:start w:val="1"/>
      <w:numFmt w:val="lowerLetter"/>
      <w:lvlText w:val="%8."/>
      <w:lvlJc w:val="left"/>
      <w:pPr>
        <w:ind w:left="5760" w:hanging="360"/>
      </w:pPr>
    </w:lvl>
    <w:lvl w:ilvl="8" w:tplc="AFEC5F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1181D"/>
    <w:multiLevelType w:val="hybridMultilevel"/>
    <w:tmpl w:val="B13CD6FC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3">
    <w:abstractNumId w:val="2"/>
  </w:num>
  <w:num w:numId="1">
    <w:abstractNumId w:val="0"/>
  </w:num>
  <w:num w:numId="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THISSIANY BEATRIZ ALMEIDA">
    <w15:presenceInfo w15:providerId="AD" w15:userId="S::thissiany.almeida@fatec.sp.gov.br::2dcd9e37-326d-4709-acd7-5ac3ef4a18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tru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51BE"/>
    <w:rsid w:val="0003409C"/>
    <w:rsid w:val="00037659"/>
    <w:rsid w:val="00051A19"/>
    <w:rsid w:val="000A22AC"/>
    <w:rsid w:val="001339F4"/>
    <w:rsid w:val="001428EC"/>
    <w:rsid w:val="00277043"/>
    <w:rsid w:val="00285C4B"/>
    <w:rsid w:val="002C53FC"/>
    <w:rsid w:val="002D3B33"/>
    <w:rsid w:val="002D736A"/>
    <w:rsid w:val="002E72C6"/>
    <w:rsid w:val="002F7CC2"/>
    <w:rsid w:val="00320D70"/>
    <w:rsid w:val="00372638"/>
    <w:rsid w:val="00374025"/>
    <w:rsid w:val="00412A79"/>
    <w:rsid w:val="00444EE3"/>
    <w:rsid w:val="004E087C"/>
    <w:rsid w:val="004E1D03"/>
    <w:rsid w:val="00576DB6"/>
    <w:rsid w:val="00592779"/>
    <w:rsid w:val="005F1F49"/>
    <w:rsid w:val="006B3970"/>
    <w:rsid w:val="00727941"/>
    <w:rsid w:val="008451BE"/>
    <w:rsid w:val="00890FD6"/>
    <w:rsid w:val="009C2AB4"/>
    <w:rsid w:val="009D0098"/>
    <w:rsid w:val="009D220A"/>
    <w:rsid w:val="009D555C"/>
    <w:rsid w:val="009F6289"/>
    <w:rsid w:val="009F7EE6"/>
    <w:rsid w:val="00A00DB2"/>
    <w:rsid w:val="00A2232F"/>
    <w:rsid w:val="00B12738"/>
    <w:rsid w:val="00B72E2B"/>
    <w:rsid w:val="00C14695"/>
    <w:rsid w:val="00CD0B80"/>
    <w:rsid w:val="00CD5CD8"/>
    <w:rsid w:val="00D756FB"/>
    <w:rsid w:val="00DC7A00"/>
    <w:rsid w:val="00E47C61"/>
    <w:rsid w:val="00E5794D"/>
    <w:rsid w:val="00F360B4"/>
    <w:rsid w:val="00FD139C"/>
    <w:rsid w:val="00FD2A05"/>
    <w:rsid w:val="01067027"/>
    <w:rsid w:val="010746DD"/>
    <w:rsid w:val="012D2F83"/>
    <w:rsid w:val="013B39E6"/>
    <w:rsid w:val="015927A0"/>
    <w:rsid w:val="015A8C4E"/>
    <w:rsid w:val="01637C87"/>
    <w:rsid w:val="0173BDFC"/>
    <w:rsid w:val="01860D64"/>
    <w:rsid w:val="019264B0"/>
    <w:rsid w:val="01AE953D"/>
    <w:rsid w:val="01BFF199"/>
    <w:rsid w:val="01D8BF80"/>
    <w:rsid w:val="01DD63A7"/>
    <w:rsid w:val="01F9ABD8"/>
    <w:rsid w:val="0219D1BF"/>
    <w:rsid w:val="022E7ED9"/>
    <w:rsid w:val="02386D1A"/>
    <w:rsid w:val="02410D2F"/>
    <w:rsid w:val="0257200D"/>
    <w:rsid w:val="02956D1A"/>
    <w:rsid w:val="02A1CB38"/>
    <w:rsid w:val="02C8F110"/>
    <w:rsid w:val="02CA28EA"/>
    <w:rsid w:val="02D8A925"/>
    <w:rsid w:val="02FD705F"/>
    <w:rsid w:val="02FF53C3"/>
    <w:rsid w:val="033805B3"/>
    <w:rsid w:val="0374FD35"/>
    <w:rsid w:val="03793408"/>
    <w:rsid w:val="037D82CC"/>
    <w:rsid w:val="03957C39"/>
    <w:rsid w:val="03AFA42A"/>
    <w:rsid w:val="03B663DB"/>
    <w:rsid w:val="03C2EB2B"/>
    <w:rsid w:val="03D92F13"/>
    <w:rsid w:val="040BD011"/>
    <w:rsid w:val="04252880"/>
    <w:rsid w:val="0436DF10"/>
    <w:rsid w:val="044E117B"/>
    <w:rsid w:val="0470A406"/>
    <w:rsid w:val="049102AA"/>
    <w:rsid w:val="04D01DD2"/>
    <w:rsid w:val="04DFD316"/>
    <w:rsid w:val="0500FB94"/>
    <w:rsid w:val="0514D168"/>
    <w:rsid w:val="052F33CD"/>
    <w:rsid w:val="053752D9"/>
    <w:rsid w:val="054D0DD7"/>
    <w:rsid w:val="0578CBA1"/>
    <w:rsid w:val="058740F7"/>
    <w:rsid w:val="058AE2F7"/>
    <w:rsid w:val="05C3D357"/>
    <w:rsid w:val="060B0701"/>
    <w:rsid w:val="068966EE"/>
    <w:rsid w:val="068F64B0"/>
    <w:rsid w:val="06A981D5"/>
    <w:rsid w:val="06CD1CFB"/>
    <w:rsid w:val="07149847"/>
    <w:rsid w:val="07353399"/>
    <w:rsid w:val="076D666E"/>
    <w:rsid w:val="07B4FB7E"/>
    <w:rsid w:val="07C6E76B"/>
    <w:rsid w:val="07D3DBC9"/>
    <w:rsid w:val="07D6A6D8"/>
    <w:rsid w:val="07E5A11F"/>
    <w:rsid w:val="07F43BA2"/>
    <w:rsid w:val="08284DDD"/>
    <w:rsid w:val="082A40A4"/>
    <w:rsid w:val="083CE073"/>
    <w:rsid w:val="08426390"/>
    <w:rsid w:val="084341AC"/>
    <w:rsid w:val="085534EE"/>
    <w:rsid w:val="085A5109"/>
    <w:rsid w:val="085AD81D"/>
    <w:rsid w:val="0881B017"/>
    <w:rsid w:val="0887FF3A"/>
    <w:rsid w:val="089033FA"/>
    <w:rsid w:val="089F037E"/>
    <w:rsid w:val="08E5A94F"/>
    <w:rsid w:val="08FB7419"/>
    <w:rsid w:val="091064AF"/>
    <w:rsid w:val="09656628"/>
    <w:rsid w:val="099B2747"/>
    <w:rsid w:val="099BFAEF"/>
    <w:rsid w:val="099F389B"/>
    <w:rsid w:val="09BE9C16"/>
    <w:rsid w:val="09CBC30B"/>
    <w:rsid w:val="09E43D5E"/>
    <w:rsid w:val="09ED1271"/>
    <w:rsid w:val="0A36F896"/>
    <w:rsid w:val="0A452BBD"/>
    <w:rsid w:val="0A4F991C"/>
    <w:rsid w:val="0A736B3B"/>
    <w:rsid w:val="0A9D4091"/>
    <w:rsid w:val="0AC9D1AA"/>
    <w:rsid w:val="0AEBE3C6"/>
    <w:rsid w:val="0B23A9EF"/>
    <w:rsid w:val="0B2F8FA5"/>
    <w:rsid w:val="0B69F18A"/>
    <w:rsid w:val="0B73BE0D"/>
    <w:rsid w:val="0B9CA837"/>
    <w:rsid w:val="0BA403C8"/>
    <w:rsid w:val="0BB877AE"/>
    <w:rsid w:val="0C0334EE"/>
    <w:rsid w:val="0C6E5BC8"/>
    <w:rsid w:val="0C74A87F"/>
    <w:rsid w:val="0C7B9DCE"/>
    <w:rsid w:val="0C7E055E"/>
    <w:rsid w:val="0C7FB84B"/>
    <w:rsid w:val="0C81EDC5"/>
    <w:rsid w:val="0C9D06EA"/>
    <w:rsid w:val="0CD39BB1"/>
    <w:rsid w:val="0D1EF067"/>
    <w:rsid w:val="0D792A7F"/>
    <w:rsid w:val="0D7C2A6F"/>
    <w:rsid w:val="0D7FB337"/>
    <w:rsid w:val="0D8A30B5"/>
    <w:rsid w:val="0DC84A17"/>
    <w:rsid w:val="0DE32D20"/>
    <w:rsid w:val="0DFB9462"/>
    <w:rsid w:val="0E176C8A"/>
    <w:rsid w:val="0E487F86"/>
    <w:rsid w:val="0E6F6C12"/>
    <w:rsid w:val="0E783FAC"/>
    <w:rsid w:val="0E78AD7F"/>
    <w:rsid w:val="0E9478D3"/>
    <w:rsid w:val="0E978F61"/>
    <w:rsid w:val="0EC8AC12"/>
    <w:rsid w:val="0EDB7AEE"/>
    <w:rsid w:val="0EFDC124"/>
    <w:rsid w:val="0F210F51"/>
    <w:rsid w:val="0F2CDF3F"/>
    <w:rsid w:val="0F4624E8"/>
    <w:rsid w:val="0F4EF77C"/>
    <w:rsid w:val="0F50F3E2"/>
    <w:rsid w:val="0F648532"/>
    <w:rsid w:val="0F6CEF40"/>
    <w:rsid w:val="0F7A0D39"/>
    <w:rsid w:val="0FA7E4F7"/>
    <w:rsid w:val="0FB33CEB"/>
    <w:rsid w:val="0FBB4433"/>
    <w:rsid w:val="0FCB501A"/>
    <w:rsid w:val="1005266B"/>
    <w:rsid w:val="101FAF8E"/>
    <w:rsid w:val="1044D025"/>
    <w:rsid w:val="10736F09"/>
    <w:rsid w:val="1098BA27"/>
    <w:rsid w:val="109E4092"/>
    <w:rsid w:val="10B27503"/>
    <w:rsid w:val="10B8B8C7"/>
    <w:rsid w:val="10DB12BE"/>
    <w:rsid w:val="110BF0EB"/>
    <w:rsid w:val="112A7320"/>
    <w:rsid w:val="112C4221"/>
    <w:rsid w:val="113C368B"/>
    <w:rsid w:val="11443A93"/>
    <w:rsid w:val="114819A2"/>
    <w:rsid w:val="11585CBE"/>
    <w:rsid w:val="115D89BB"/>
    <w:rsid w:val="116AF826"/>
    <w:rsid w:val="11A70CD4"/>
    <w:rsid w:val="11A74607"/>
    <w:rsid w:val="11F90D74"/>
    <w:rsid w:val="120BAC55"/>
    <w:rsid w:val="121325F2"/>
    <w:rsid w:val="1228FCDC"/>
    <w:rsid w:val="122E8B44"/>
    <w:rsid w:val="122FD14F"/>
    <w:rsid w:val="1235274B"/>
    <w:rsid w:val="124F9B92"/>
    <w:rsid w:val="1255E09E"/>
    <w:rsid w:val="1256E507"/>
    <w:rsid w:val="126D84CB"/>
    <w:rsid w:val="1289E7C3"/>
    <w:rsid w:val="12A2565F"/>
    <w:rsid w:val="12C44567"/>
    <w:rsid w:val="12D17018"/>
    <w:rsid w:val="132A51AF"/>
    <w:rsid w:val="132BDE60"/>
    <w:rsid w:val="13431668"/>
    <w:rsid w:val="13575050"/>
    <w:rsid w:val="13670FFF"/>
    <w:rsid w:val="139277A6"/>
    <w:rsid w:val="13E1D4B8"/>
    <w:rsid w:val="13EEDF2E"/>
    <w:rsid w:val="13FC1996"/>
    <w:rsid w:val="1408CB7E"/>
    <w:rsid w:val="140956CB"/>
    <w:rsid w:val="14162F6B"/>
    <w:rsid w:val="142D311C"/>
    <w:rsid w:val="14461C74"/>
    <w:rsid w:val="144C009D"/>
    <w:rsid w:val="1469F268"/>
    <w:rsid w:val="147710B0"/>
    <w:rsid w:val="147C29DB"/>
    <w:rsid w:val="147FBA64"/>
    <w:rsid w:val="14843F1B"/>
    <w:rsid w:val="148EB556"/>
    <w:rsid w:val="14A1BD96"/>
    <w:rsid w:val="14A383C9"/>
    <w:rsid w:val="15126FA2"/>
    <w:rsid w:val="15639908"/>
    <w:rsid w:val="15A7EC8A"/>
    <w:rsid w:val="15EDF2B8"/>
    <w:rsid w:val="15F4234B"/>
    <w:rsid w:val="16026268"/>
    <w:rsid w:val="160FA7AE"/>
    <w:rsid w:val="1614DEDA"/>
    <w:rsid w:val="161CD625"/>
    <w:rsid w:val="16331941"/>
    <w:rsid w:val="1641DB2F"/>
    <w:rsid w:val="1646D107"/>
    <w:rsid w:val="16486484"/>
    <w:rsid w:val="16632280"/>
    <w:rsid w:val="166A5BE8"/>
    <w:rsid w:val="16F15F06"/>
    <w:rsid w:val="16FA3898"/>
    <w:rsid w:val="1727FA4B"/>
    <w:rsid w:val="1734A7D0"/>
    <w:rsid w:val="1741061B"/>
    <w:rsid w:val="174B2204"/>
    <w:rsid w:val="17A615F5"/>
    <w:rsid w:val="17AE688C"/>
    <w:rsid w:val="17D7C2E9"/>
    <w:rsid w:val="17DA59B4"/>
    <w:rsid w:val="18062C49"/>
    <w:rsid w:val="18487492"/>
    <w:rsid w:val="18634151"/>
    <w:rsid w:val="188CBAFE"/>
    <w:rsid w:val="188D2F67"/>
    <w:rsid w:val="189B15F5"/>
    <w:rsid w:val="18BEDD16"/>
    <w:rsid w:val="18D07831"/>
    <w:rsid w:val="18EFF99B"/>
    <w:rsid w:val="1938BF64"/>
    <w:rsid w:val="1944688E"/>
    <w:rsid w:val="19491B27"/>
    <w:rsid w:val="19573DE4"/>
    <w:rsid w:val="19588E94"/>
    <w:rsid w:val="19619C26"/>
    <w:rsid w:val="19795001"/>
    <w:rsid w:val="198012E1"/>
    <w:rsid w:val="19D65E1F"/>
    <w:rsid w:val="1A0EE46C"/>
    <w:rsid w:val="1A16A6E6"/>
    <w:rsid w:val="1A1874E6"/>
    <w:rsid w:val="1A18E27B"/>
    <w:rsid w:val="1A214F52"/>
    <w:rsid w:val="1A2CDD4F"/>
    <w:rsid w:val="1A63249D"/>
    <w:rsid w:val="1A943FE7"/>
    <w:rsid w:val="1AAD6844"/>
    <w:rsid w:val="1B01692F"/>
    <w:rsid w:val="1B118F7F"/>
    <w:rsid w:val="1B11F088"/>
    <w:rsid w:val="1B2B9F5E"/>
    <w:rsid w:val="1B48762C"/>
    <w:rsid w:val="1B59C0F2"/>
    <w:rsid w:val="1B626235"/>
    <w:rsid w:val="1B6A4FBB"/>
    <w:rsid w:val="1B801554"/>
    <w:rsid w:val="1B82CFE4"/>
    <w:rsid w:val="1B8FED76"/>
    <w:rsid w:val="1B97007A"/>
    <w:rsid w:val="1BA8CA8D"/>
    <w:rsid w:val="1BDD1C07"/>
    <w:rsid w:val="1BDDE9DB"/>
    <w:rsid w:val="1C0818F3"/>
    <w:rsid w:val="1C0FA635"/>
    <w:rsid w:val="1C2A27C1"/>
    <w:rsid w:val="1C3359D4"/>
    <w:rsid w:val="1C44367A"/>
    <w:rsid w:val="1C4E7AF3"/>
    <w:rsid w:val="1C5476B3"/>
    <w:rsid w:val="1C5D19BA"/>
    <w:rsid w:val="1CB9F0DC"/>
    <w:rsid w:val="1CC596D6"/>
    <w:rsid w:val="1D10F27A"/>
    <w:rsid w:val="1D53578E"/>
    <w:rsid w:val="1D56F213"/>
    <w:rsid w:val="1D6EAAED"/>
    <w:rsid w:val="1D79C8E7"/>
    <w:rsid w:val="1D814FEB"/>
    <w:rsid w:val="1DAB7696"/>
    <w:rsid w:val="1DB79ECC"/>
    <w:rsid w:val="1DCCBC7A"/>
    <w:rsid w:val="1DDD826E"/>
    <w:rsid w:val="1DE807B0"/>
    <w:rsid w:val="1DF5E880"/>
    <w:rsid w:val="1E0D744D"/>
    <w:rsid w:val="1E3C85BD"/>
    <w:rsid w:val="1E3E59E7"/>
    <w:rsid w:val="1E417013"/>
    <w:rsid w:val="1E41EB0B"/>
    <w:rsid w:val="1E6E3465"/>
    <w:rsid w:val="1E73B42E"/>
    <w:rsid w:val="1E7D0CDE"/>
    <w:rsid w:val="1ECDFA70"/>
    <w:rsid w:val="1EDE4492"/>
    <w:rsid w:val="1EE1AFC9"/>
    <w:rsid w:val="1F31AA4E"/>
    <w:rsid w:val="1F497B71"/>
    <w:rsid w:val="1F4B2766"/>
    <w:rsid w:val="1F507687"/>
    <w:rsid w:val="1F8B4C6E"/>
    <w:rsid w:val="1F8DBA8C"/>
    <w:rsid w:val="1F8DC5EA"/>
    <w:rsid w:val="1FD31F16"/>
    <w:rsid w:val="1FDAF024"/>
    <w:rsid w:val="20203CD0"/>
    <w:rsid w:val="203B3FB4"/>
    <w:rsid w:val="20631FAD"/>
    <w:rsid w:val="20634C15"/>
    <w:rsid w:val="20A998C9"/>
    <w:rsid w:val="20B014CA"/>
    <w:rsid w:val="20CEDC91"/>
    <w:rsid w:val="2106D5E5"/>
    <w:rsid w:val="21225520"/>
    <w:rsid w:val="215B0C00"/>
    <w:rsid w:val="218CB44F"/>
    <w:rsid w:val="21976B49"/>
    <w:rsid w:val="21A51331"/>
    <w:rsid w:val="21B0FCC3"/>
    <w:rsid w:val="21BE2F8B"/>
    <w:rsid w:val="22069B00"/>
    <w:rsid w:val="2254692E"/>
    <w:rsid w:val="22A13025"/>
    <w:rsid w:val="22FD6D86"/>
    <w:rsid w:val="231B31F6"/>
    <w:rsid w:val="2322767C"/>
    <w:rsid w:val="2364AD69"/>
    <w:rsid w:val="2369ED2D"/>
    <w:rsid w:val="2391F8F1"/>
    <w:rsid w:val="23B6BE79"/>
    <w:rsid w:val="23D3649D"/>
    <w:rsid w:val="23DC697A"/>
    <w:rsid w:val="23E3A355"/>
    <w:rsid w:val="23E7F821"/>
    <w:rsid w:val="23FE7368"/>
    <w:rsid w:val="2485A77E"/>
    <w:rsid w:val="24B57B2D"/>
    <w:rsid w:val="24BA910D"/>
    <w:rsid w:val="24BE46DD"/>
    <w:rsid w:val="24C62A1F"/>
    <w:rsid w:val="24C7A897"/>
    <w:rsid w:val="24DA277D"/>
    <w:rsid w:val="24DD75E9"/>
    <w:rsid w:val="24E89D85"/>
    <w:rsid w:val="251F63A2"/>
    <w:rsid w:val="25487370"/>
    <w:rsid w:val="257142B4"/>
    <w:rsid w:val="257DAB39"/>
    <w:rsid w:val="257F73B6"/>
    <w:rsid w:val="2583C882"/>
    <w:rsid w:val="25901B12"/>
    <w:rsid w:val="259CF64C"/>
    <w:rsid w:val="259D601E"/>
    <w:rsid w:val="25B4073C"/>
    <w:rsid w:val="25C25ECF"/>
    <w:rsid w:val="25D544E3"/>
    <w:rsid w:val="25F35996"/>
    <w:rsid w:val="25FD75B8"/>
    <w:rsid w:val="262D216A"/>
    <w:rsid w:val="26357F5A"/>
    <w:rsid w:val="263C1FF6"/>
    <w:rsid w:val="26408FBF"/>
    <w:rsid w:val="264D5B12"/>
    <w:rsid w:val="266B2F61"/>
    <w:rsid w:val="2675854F"/>
    <w:rsid w:val="269BC8B7"/>
    <w:rsid w:val="26CAB581"/>
    <w:rsid w:val="26D96D1C"/>
    <w:rsid w:val="26EE746F"/>
    <w:rsid w:val="26F48B77"/>
    <w:rsid w:val="26FA666E"/>
    <w:rsid w:val="2700EC73"/>
    <w:rsid w:val="271F9EEE"/>
    <w:rsid w:val="272B4FFE"/>
    <w:rsid w:val="274A289B"/>
    <w:rsid w:val="274B6967"/>
    <w:rsid w:val="275007C5"/>
    <w:rsid w:val="277B2094"/>
    <w:rsid w:val="277BB6B9"/>
    <w:rsid w:val="2788EB84"/>
    <w:rsid w:val="278E8F3A"/>
    <w:rsid w:val="27B31994"/>
    <w:rsid w:val="27D18D67"/>
    <w:rsid w:val="27D5918B"/>
    <w:rsid w:val="27DD7C20"/>
    <w:rsid w:val="27F042B0"/>
    <w:rsid w:val="2801C327"/>
    <w:rsid w:val="282AA69D"/>
    <w:rsid w:val="28419ECA"/>
    <w:rsid w:val="286D4288"/>
    <w:rsid w:val="287E5093"/>
    <w:rsid w:val="28874AE8"/>
    <w:rsid w:val="28F961D9"/>
    <w:rsid w:val="28FC0C70"/>
    <w:rsid w:val="28FD6487"/>
    <w:rsid w:val="291607AA"/>
    <w:rsid w:val="2917734B"/>
    <w:rsid w:val="29681B17"/>
    <w:rsid w:val="296897DD"/>
    <w:rsid w:val="298662F9"/>
    <w:rsid w:val="29A02859"/>
    <w:rsid w:val="29B6FACD"/>
    <w:rsid w:val="29C63E1A"/>
    <w:rsid w:val="29FC867E"/>
    <w:rsid w:val="2A15CE20"/>
    <w:rsid w:val="2A1BE493"/>
    <w:rsid w:val="2A20C2C0"/>
    <w:rsid w:val="2A326769"/>
    <w:rsid w:val="2A3C3EE5"/>
    <w:rsid w:val="2A52CB17"/>
    <w:rsid w:val="2A5968A4"/>
    <w:rsid w:val="2A7D60C8"/>
    <w:rsid w:val="2A85492F"/>
    <w:rsid w:val="2A98F69D"/>
    <w:rsid w:val="2AB172BD"/>
    <w:rsid w:val="2AB1D80B"/>
    <w:rsid w:val="2AEDEA84"/>
    <w:rsid w:val="2AF7453C"/>
    <w:rsid w:val="2B32CFC6"/>
    <w:rsid w:val="2B4E84FE"/>
    <w:rsid w:val="2B793F8C"/>
    <w:rsid w:val="2B872C96"/>
    <w:rsid w:val="2B88D19C"/>
    <w:rsid w:val="2B909DB0"/>
    <w:rsid w:val="2B9D6531"/>
    <w:rsid w:val="2BB000BD"/>
    <w:rsid w:val="2BCDBCB2"/>
    <w:rsid w:val="2BD9E1A9"/>
    <w:rsid w:val="2BEE9B78"/>
    <w:rsid w:val="2BEEB53A"/>
    <w:rsid w:val="2C1638C2"/>
    <w:rsid w:val="2C3FD0DA"/>
    <w:rsid w:val="2C4BA1FC"/>
    <w:rsid w:val="2C7645B9"/>
    <w:rsid w:val="2C76F910"/>
    <w:rsid w:val="2CEC29CE"/>
    <w:rsid w:val="2D23FB77"/>
    <w:rsid w:val="2D39737E"/>
    <w:rsid w:val="2D3F61F2"/>
    <w:rsid w:val="2D451BFA"/>
    <w:rsid w:val="2D5AD820"/>
    <w:rsid w:val="2DA3C146"/>
    <w:rsid w:val="2DB0BEFF"/>
    <w:rsid w:val="2DDBA13B"/>
    <w:rsid w:val="2DE96357"/>
    <w:rsid w:val="2E33B60F"/>
    <w:rsid w:val="2E376ACD"/>
    <w:rsid w:val="2E4B6D72"/>
    <w:rsid w:val="2E4FA6CA"/>
    <w:rsid w:val="2E56D914"/>
    <w:rsid w:val="2E5DA13B"/>
    <w:rsid w:val="2E830C99"/>
    <w:rsid w:val="2E87FA2F"/>
    <w:rsid w:val="2EA9E047"/>
    <w:rsid w:val="2EC3F9E5"/>
    <w:rsid w:val="2ED28C68"/>
    <w:rsid w:val="2EE4784A"/>
    <w:rsid w:val="2EFFCA09"/>
    <w:rsid w:val="2F08A954"/>
    <w:rsid w:val="2F174817"/>
    <w:rsid w:val="2F24EE9F"/>
    <w:rsid w:val="2F255C59"/>
    <w:rsid w:val="2F344841"/>
    <w:rsid w:val="2F3804A5"/>
    <w:rsid w:val="2F4E11F9"/>
    <w:rsid w:val="2F624FF0"/>
    <w:rsid w:val="2F68844F"/>
    <w:rsid w:val="2F6999B9"/>
    <w:rsid w:val="2FB5DCC6"/>
    <w:rsid w:val="2FCEA4D3"/>
    <w:rsid w:val="2FCFE951"/>
    <w:rsid w:val="2FD725B5"/>
    <w:rsid w:val="2FEB7AF1"/>
    <w:rsid w:val="2FEEE38D"/>
    <w:rsid w:val="301EDCFA"/>
    <w:rsid w:val="3033363C"/>
    <w:rsid w:val="305434B5"/>
    <w:rsid w:val="305735F6"/>
    <w:rsid w:val="307393FC"/>
    <w:rsid w:val="30B1BA37"/>
    <w:rsid w:val="30BF1B8F"/>
    <w:rsid w:val="30C20C9B"/>
    <w:rsid w:val="30C2265D"/>
    <w:rsid w:val="30C7AA19"/>
    <w:rsid w:val="30C8C7E2"/>
    <w:rsid w:val="30D45E95"/>
    <w:rsid w:val="30E51F10"/>
    <w:rsid w:val="3148BA3C"/>
    <w:rsid w:val="315154EF"/>
    <w:rsid w:val="3161E299"/>
    <w:rsid w:val="316B454F"/>
    <w:rsid w:val="316D843B"/>
    <w:rsid w:val="317E2D79"/>
    <w:rsid w:val="31867ABE"/>
    <w:rsid w:val="318D1F8E"/>
    <w:rsid w:val="31A10040"/>
    <w:rsid w:val="31CBE832"/>
    <w:rsid w:val="31CF8E25"/>
    <w:rsid w:val="31E38F77"/>
    <w:rsid w:val="31E72652"/>
    <w:rsid w:val="320DCE1B"/>
    <w:rsid w:val="323988E1"/>
    <w:rsid w:val="324FAA3A"/>
    <w:rsid w:val="325FB889"/>
    <w:rsid w:val="328AD740"/>
    <w:rsid w:val="329B58EC"/>
    <w:rsid w:val="32AF125E"/>
    <w:rsid w:val="32F66863"/>
    <w:rsid w:val="32FDB2FA"/>
    <w:rsid w:val="33025721"/>
    <w:rsid w:val="330D63F9"/>
    <w:rsid w:val="330EC677"/>
    <w:rsid w:val="3319FDDA"/>
    <w:rsid w:val="332542E0"/>
    <w:rsid w:val="3333BA73"/>
    <w:rsid w:val="335B6B52"/>
    <w:rsid w:val="335DC394"/>
    <w:rsid w:val="336B8685"/>
    <w:rsid w:val="3394F32A"/>
    <w:rsid w:val="33A89329"/>
    <w:rsid w:val="33BE96AD"/>
    <w:rsid w:val="33C3A267"/>
    <w:rsid w:val="33C7FF3A"/>
    <w:rsid w:val="33D261E4"/>
    <w:rsid w:val="33EA74C6"/>
    <w:rsid w:val="33F9C71F"/>
    <w:rsid w:val="340D113E"/>
    <w:rsid w:val="342CDED2"/>
    <w:rsid w:val="343263E8"/>
    <w:rsid w:val="3458BA51"/>
    <w:rsid w:val="348BCF05"/>
    <w:rsid w:val="348CDEBA"/>
    <w:rsid w:val="349E2782"/>
    <w:rsid w:val="34AA96D8"/>
    <w:rsid w:val="34CEAAD1"/>
    <w:rsid w:val="34E9F2A1"/>
    <w:rsid w:val="34F73BB3"/>
    <w:rsid w:val="351A0EC4"/>
    <w:rsid w:val="354D9A36"/>
    <w:rsid w:val="355A670E"/>
    <w:rsid w:val="356BD042"/>
    <w:rsid w:val="35791901"/>
    <w:rsid w:val="3586E7E1"/>
    <w:rsid w:val="359C2607"/>
    <w:rsid w:val="35C8E654"/>
    <w:rsid w:val="35FC7838"/>
    <w:rsid w:val="3663A565"/>
    <w:rsid w:val="3674F8ED"/>
    <w:rsid w:val="3679E3B7"/>
    <w:rsid w:val="368DBF7D"/>
    <w:rsid w:val="36B0DBD9"/>
    <w:rsid w:val="36BE1E21"/>
    <w:rsid w:val="36CD8B00"/>
    <w:rsid w:val="36CF3290"/>
    <w:rsid w:val="36E17999"/>
    <w:rsid w:val="36E17999"/>
    <w:rsid w:val="36E86A37"/>
    <w:rsid w:val="36FE5F74"/>
    <w:rsid w:val="372FE6EC"/>
    <w:rsid w:val="3736EB9D"/>
    <w:rsid w:val="373A9CD2"/>
    <w:rsid w:val="3741652E"/>
    <w:rsid w:val="375402A1"/>
    <w:rsid w:val="37662365"/>
    <w:rsid w:val="379A1C7A"/>
    <w:rsid w:val="379D188E"/>
    <w:rsid w:val="37E3C1B8"/>
    <w:rsid w:val="37E5EB4A"/>
    <w:rsid w:val="37F1AAD3"/>
    <w:rsid w:val="37FE95CF"/>
    <w:rsid w:val="38156054"/>
    <w:rsid w:val="382EDC75"/>
    <w:rsid w:val="383B7B22"/>
    <w:rsid w:val="38855050"/>
    <w:rsid w:val="38CD1E80"/>
    <w:rsid w:val="38D587F3"/>
    <w:rsid w:val="38EE8941"/>
    <w:rsid w:val="38F8C0F9"/>
    <w:rsid w:val="3905D50B"/>
    <w:rsid w:val="3919DB02"/>
    <w:rsid w:val="391E53E2"/>
    <w:rsid w:val="393A27B6"/>
    <w:rsid w:val="39586E3B"/>
    <w:rsid w:val="39594B7A"/>
    <w:rsid w:val="3982D37C"/>
    <w:rsid w:val="398D7B34"/>
    <w:rsid w:val="39C5BF40"/>
    <w:rsid w:val="39DDA1FE"/>
    <w:rsid w:val="39F539A7"/>
    <w:rsid w:val="39F5BEE3"/>
    <w:rsid w:val="3A04BC9D"/>
    <w:rsid w:val="3A074236"/>
    <w:rsid w:val="3A19E12A"/>
    <w:rsid w:val="3A37A8DA"/>
    <w:rsid w:val="3A3E2044"/>
    <w:rsid w:val="3A5D34E2"/>
    <w:rsid w:val="3A632A65"/>
    <w:rsid w:val="3A68EEE1"/>
    <w:rsid w:val="3A7D88CA"/>
    <w:rsid w:val="3AB7F196"/>
    <w:rsid w:val="3ABA2443"/>
    <w:rsid w:val="3AD37757"/>
    <w:rsid w:val="3AD6C298"/>
    <w:rsid w:val="3B0CB023"/>
    <w:rsid w:val="3B442A24"/>
    <w:rsid w:val="3BCCE578"/>
    <w:rsid w:val="3BD552CE"/>
    <w:rsid w:val="3C1366F0"/>
    <w:rsid w:val="3C19592B"/>
    <w:rsid w:val="3C3A2A46"/>
    <w:rsid w:val="3C3D75CD"/>
    <w:rsid w:val="3C54D571"/>
    <w:rsid w:val="3C6C2A0B"/>
    <w:rsid w:val="3C721036"/>
    <w:rsid w:val="3C7D992D"/>
    <w:rsid w:val="3C90EC3C"/>
    <w:rsid w:val="3C9F9288"/>
    <w:rsid w:val="3CAB010C"/>
    <w:rsid w:val="3CB96EBD"/>
    <w:rsid w:val="3CDE9E62"/>
    <w:rsid w:val="3CF88235"/>
    <w:rsid w:val="3D054D88"/>
    <w:rsid w:val="3D3B5832"/>
    <w:rsid w:val="3D4F009B"/>
    <w:rsid w:val="3D779154"/>
    <w:rsid w:val="3D7C060C"/>
    <w:rsid w:val="3D883A07"/>
    <w:rsid w:val="3DAB6EA2"/>
    <w:rsid w:val="3DB123A6"/>
    <w:rsid w:val="3DB931B1"/>
    <w:rsid w:val="3DC4D015"/>
    <w:rsid w:val="3DF9B28B"/>
    <w:rsid w:val="3E035124"/>
    <w:rsid w:val="3E288DE4"/>
    <w:rsid w:val="3E534C3A"/>
    <w:rsid w:val="3E60EC57"/>
    <w:rsid w:val="3E72CE1D"/>
    <w:rsid w:val="3E7373D0"/>
    <w:rsid w:val="3E7EC57B"/>
    <w:rsid w:val="3E9E13FB"/>
    <w:rsid w:val="3EA11DE9"/>
    <w:rsid w:val="3ED5F453"/>
    <w:rsid w:val="3ED7251E"/>
    <w:rsid w:val="3EDB253B"/>
    <w:rsid w:val="3F051FE1"/>
    <w:rsid w:val="3F236EC4"/>
    <w:rsid w:val="3F2C13B4"/>
    <w:rsid w:val="3F3F0EC5"/>
    <w:rsid w:val="3F5F575D"/>
    <w:rsid w:val="3F7828AE"/>
    <w:rsid w:val="3F824027"/>
    <w:rsid w:val="3F9582EC"/>
    <w:rsid w:val="3F9DA0F9"/>
    <w:rsid w:val="3FCC81DD"/>
    <w:rsid w:val="3FEAAD36"/>
    <w:rsid w:val="40006E68"/>
    <w:rsid w:val="4008196A"/>
    <w:rsid w:val="4008CA48"/>
    <w:rsid w:val="401168EF"/>
    <w:rsid w:val="409359CD"/>
    <w:rsid w:val="40B515C3"/>
    <w:rsid w:val="40B6D098"/>
    <w:rsid w:val="40C61DC9"/>
    <w:rsid w:val="40F0FEBA"/>
    <w:rsid w:val="4110AD14"/>
    <w:rsid w:val="4115B598"/>
    <w:rsid w:val="41170790"/>
    <w:rsid w:val="411B014E"/>
    <w:rsid w:val="4123FE84"/>
    <w:rsid w:val="413C1451"/>
    <w:rsid w:val="4142AE09"/>
    <w:rsid w:val="41511866"/>
    <w:rsid w:val="418DAED8"/>
    <w:rsid w:val="41ACDE6D"/>
    <w:rsid w:val="41D1E36C"/>
    <w:rsid w:val="41DA4567"/>
    <w:rsid w:val="41FE8997"/>
    <w:rsid w:val="41FFFBE0"/>
    <w:rsid w:val="422BE1CF"/>
    <w:rsid w:val="4287E3C3"/>
    <w:rsid w:val="42985317"/>
    <w:rsid w:val="42B4398B"/>
    <w:rsid w:val="42E9E85D"/>
    <w:rsid w:val="42FBA6EC"/>
    <w:rsid w:val="4316FC04"/>
    <w:rsid w:val="432D03F7"/>
    <w:rsid w:val="432EDAB9"/>
    <w:rsid w:val="435B70F3"/>
    <w:rsid w:val="435F68A9"/>
    <w:rsid w:val="4375ADD9"/>
    <w:rsid w:val="438378CC"/>
    <w:rsid w:val="4385D43E"/>
    <w:rsid w:val="43A262C1"/>
    <w:rsid w:val="43CA249A"/>
    <w:rsid w:val="44855CD0"/>
    <w:rsid w:val="44870400"/>
    <w:rsid w:val="448D4C87"/>
    <w:rsid w:val="4499BC21"/>
    <w:rsid w:val="44C5BB4A"/>
    <w:rsid w:val="44F1094A"/>
    <w:rsid w:val="4522D8E2"/>
    <w:rsid w:val="452598E1"/>
    <w:rsid w:val="453B08DC"/>
    <w:rsid w:val="453E3322"/>
    <w:rsid w:val="4545A389"/>
    <w:rsid w:val="455D7ED1"/>
    <w:rsid w:val="4576A904"/>
    <w:rsid w:val="4580434E"/>
    <w:rsid w:val="45886666"/>
    <w:rsid w:val="458A41BB"/>
    <w:rsid w:val="45941A8D"/>
    <w:rsid w:val="459B5538"/>
    <w:rsid w:val="45AC45A0"/>
    <w:rsid w:val="45CCF109"/>
    <w:rsid w:val="45EC4599"/>
    <w:rsid w:val="460A0176"/>
    <w:rsid w:val="4610E032"/>
    <w:rsid w:val="46129C02"/>
    <w:rsid w:val="46191D87"/>
    <w:rsid w:val="464A80A5"/>
    <w:rsid w:val="466FD60E"/>
    <w:rsid w:val="468CD9AB"/>
    <w:rsid w:val="46A59E28"/>
    <w:rsid w:val="46B5C84C"/>
    <w:rsid w:val="46B6E90C"/>
    <w:rsid w:val="46D75910"/>
    <w:rsid w:val="4701BAE6"/>
    <w:rsid w:val="4709ABEB"/>
    <w:rsid w:val="470ECB15"/>
    <w:rsid w:val="47372599"/>
    <w:rsid w:val="474E11D4"/>
    <w:rsid w:val="47990859"/>
    <w:rsid w:val="47CD2C55"/>
    <w:rsid w:val="47D1F895"/>
    <w:rsid w:val="47D70776"/>
    <w:rsid w:val="47DEFCBB"/>
    <w:rsid w:val="47DEFFFB"/>
    <w:rsid w:val="47F462D5"/>
    <w:rsid w:val="47F5B79E"/>
    <w:rsid w:val="48012DB9"/>
    <w:rsid w:val="481C7AD4"/>
    <w:rsid w:val="4842A017"/>
    <w:rsid w:val="48484C07"/>
    <w:rsid w:val="4884374C"/>
    <w:rsid w:val="4887FDA2"/>
    <w:rsid w:val="488E6741"/>
    <w:rsid w:val="489853D1"/>
    <w:rsid w:val="48AA6A17"/>
    <w:rsid w:val="48B7432C"/>
    <w:rsid w:val="492B5AE2"/>
    <w:rsid w:val="4961B6FB"/>
    <w:rsid w:val="496CC416"/>
    <w:rsid w:val="49792A39"/>
    <w:rsid w:val="499C1ADB"/>
    <w:rsid w:val="49A6D641"/>
    <w:rsid w:val="49A946F3"/>
    <w:rsid w:val="49BF2E00"/>
    <w:rsid w:val="49D491AA"/>
    <w:rsid w:val="49DBE30A"/>
    <w:rsid w:val="4A03B6D1"/>
    <w:rsid w:val="4A0C6D5C"/>
    <w:rsid w:val="4A0F9FFF"/>
    <w:rsid w:val="4A114A32"/>
    <w:rsid w:val="4A24FD46"/>
    <w:rsid w:val="4A523F1E"/>
    <w:rsid w:val="4A59DDC7"/>
    <w:rsid w:val="4A6CDA11"/>
    <w:rsid w:val="4A87433A"/>
    <w:rsid w:val="4ADEE398"/>
    <w:rsid w:val="4B09386D"/>
    <w:rsid w:val="4B249D7C"/>
    <w:rsid w:val="4B38CE7B"/>
    <w:rsid w:val="4B3B8CEE"/>
    <w:rsid w:val="4B4DF342"/>
    <w:rsid w:val="4B6D1122"/>
    <w:rsid w:val="4B843299"/>
    <w:rsid w:val="4B913C0C"/>
    <w:rsid w:val="4B973F00"/>
    <w:rsid w:val="4BA79A70"/>
    <w:rsid w:val="4BB65653"/>
    <w:rsid w:val="4BE30609"/>
    <w:rsid w:val="4BE41466"/>
    <w:rsid w:val="4BEDC7B0"/>
    <w:rsid w:val="4BEEE3EE"/>
    <w:rsid w:val="4C085A9A"/>
    <w:rsid w:val="4C1A7D66"/>
    <w:rsid w:val="4C29D397"/>
    <w:rsid w:val="4C364A9E"/>
    <w:rsid w:val="4C768B69"/>
    <w:rsid w:val="4C7EC6F8"/>
    <w:rsid w:val="4CBE80F6"/>
    <w:rsid w:val="4CCAE7A2"/>
    <w:rsid w:val="4CF43007"/>
    <w:rsid w:val="4CF5255F"/>
    <w:rsid w:val="4CFAE0DD"/>
    <w:rsid w:val="4D01D9B6"/>
    <w:rsid w:val="4D0248F5"/>
    <w:rsid w:val="4D14B517"/>
    <w:rsid w:val="4D2BBA60"/>
    <w:rsid w:val="4D307C30"/>
    <w:rsid w:val="4D3CE1A9"/>
    <w:rsid w:val="4D649A3E"/>
    <w:rsid w:val="4D70424F"/>
    <w:rsid w:val="4D8AB44F"/>
    <w:rsid w:val="4D921320"/>
    <w:rsid w:val="4D93F732"/>
    <w:rsid w:val="4D975B38"/>
    <w:rsid w:val="4D9A3EFE"/>
    <w:rsid w:val="4DBF8559"/>
    <w:rsid w:val="4DEE903F"/>
    <w:rsid w:val="4DFCAC91"/>
    <w:rsid w:val="4E0573C1"/>
    <w:rsid w:val="4E3E99A1"/>
    <w:rsid w:val="4E4884B2"/>
    <w:rsid w:val="4E52AC13"/>
    <w:rsid w:val="4E5BA418"/>
    <w:rsid w:val="4E5D0E99"/>
    <w:rsid w:val="4E859404"/>
    <w:rsid w:val="4EA1D4E8"/>
    <w:rsid w:val="4EA4E284"/>
    <w:rsid w:val="4EAF542D"/>
    <w:rsid w:val="4EB08578"/>
    <w:rsid w:val="4EFD5DBF"/>
    <w:rsid w:val="4F20EE8F"/>
    <w:rsid w:val="4F2924D0"/>
    <w:rsid w:val="4F71EA70"/>
    <w:rsid w:val="4F8F602A"/>
    <w:rsid w:val="4F9327DF"/>
    <w:rsid w:val="4F98580A"/>
    <w:rsid w:val="4FF2A185"/>
    <w:rsid w:val="4FF3AE74"/>
    <w:rsid w:val="4FF3C78F"/>
    <w:rsid w:val="50138957"/>
    <w:rsid w:val="501611B6"/>
    <w:rsid w:val="502BD0C9"/>
    <w:rsid w:val="503525AC"/>
    <w:rsid w:val="504C1E37"/>
    <w:rsid w:val="5054BD21"/>
    <w:rsid w:val="506AF8BE"/>
    <w:rsid w:val="509274FA"/>
    <w:rsid w:val="5099866F"/>
    <w:rsid w:val="50A9CFEA"/>
    <w:rsid w:val="50B2E22E"/>
    <w:rsid w:val="50B397A4"/>
    <w:rsid w:val="50BCBEF0"/>
    <w:rsid w:val="50CA5919"/>
    <w:rsid w:val="50D2D9F3"/>
    <w:rsid w:val="513A09B4"/>
    <w:rsid w:val="5194AF5B"/>
    <w:rsid w:val="519A56BD"/>
    <w:rsid w:val="51ABCFCD"/>
    <w:rsid w:val="51CE8C43"/>
    <w:rsid w:val="51EEE275"/>
    <w:rsid w:val="51F3C60D"/>
    <w:rsid w:val="5254408D"/>
    <w:rsid w:val="52588F51"/>
    <w:rsid w:val="526438BD"/>
    <w:rsid w:val="5271481A"/>
    <w:rsid w:val="52745BE7"/>
    <w:rsid w:val="527B56FD"/>
    <w:rsid w:val="527E8737"/>
    <w:rsid w:val="528CFD29"/>
    <w:rsid w:val="52EE2813"/>
    <w:rsid w:val="52F42C3A"/>
    <w:rsid w:val="5305E324"/>
    <w:rsid w:val="5314EAA0"/>
    <w:rsid w:val="532CE55C"/>
    <w:rsid w:val="532F3609"/>
    <w:rsid w:val="5330DBD0"/>
    <w:rsid w:val="53384EF7"/>
    <w:rsid w:val="535DF3B5"/>
    <w:rsid w:val="535FA1B4"/>
    <w:rsid w:val="5368470D"/>
    <w:rsid w:val="53832594"/>
    <w:rsid w:val="5393A518"/>
    <w:rsid w:val="53993529"/>
    <w:rsid w:val="53A858C4"/>
    <w:rsid w:val="53D2D047"/>
    <w:rsid w:val="53E7E7FA"/>
    <w:rsid w:val="53EDD499"/>
    <w:rsid w:val="53F45FB2"/>
    <w:rsid w:val="53F50FE0"/>
    <w:rsid w:val="541A5798"/>
    <w:rsid w:val="541BCFDB"/>
    <w:rsid w:val="54251BDA"/>
    <w:rsid w:val="5433E282"/>
    <w:rsid w:val="543B7ED3"/>
    <w:rsid w:val="54519BA1"/>
    <w:rsid w:val="5465E513"/>
    <w:rsid w:val="54669902"/>
    <w:rsid w:val="54791B75"/>
    <w:rsid w:val="54CCAC31"/>
    <w:rsid w:val="54DA6C39"/>
    <w:rsid w:val="54F4D0BD"/>
    <w:rsid w:val="54F89FBF"/>
    <w:rsid w:val="550F0BF6"/>
    <w:rsid w:val="55197A35"/>
    <w:rsid w:val="55293298"/>
    <w:rsid w:val="55348FA5"/>
    <w:rsid w:val="55504BBA"/>
    <w:rsid w:val="556496A9"/>
    <w:rsid w:val="55678A01"/>
    <w:rsid w:val="55882788"/>
    <w:rsid w:val="5589D08A"/>
    <w:rsid w:val="55B96688"/>
    <w:rsid w:val="55C0EC3B"/>
    <w:rsid w:val="55C60458"/>
    <w:rsid w:val="55FFA2B0"/>
    <w:rsid w:val="56026963"/>
    <w:rsid w:val="56087D24"/>
    <w:rsid w:val="56780F7E"/>
    <w:rsid w:val="56794546"/>
    <w:rsid w:val="568A11EB"/>
    <w:rsid w:val="568E3DB4"/>
    <w:rsid w:val="568E72F2"/>
    <w:rsid w:val="56961D1C"/>
    <w:rsid w:val="569EBBC3"/>
    <w:rsid w:val="56AADC57"/>
    <w:rsid w:val="56C01E39"/>
    <w:rsid w:val="56D04FB3"/>
    <w:rsid w:val="56E9BBAF"/>
    <w:rsid w:val="573B4CE4"/>
    <w:rsid w:val="5753A233"/>
    <w:rsid w:val="575FA8C9"/>
    <w:rsid w:val="578F719A"/>
    <w:rsid w:val="57AD9954"/>
    <w:rsid w:val="57B19B22"/>
    <w:rsid w:val="580A44B8"/>
    <w:rsid w:val="580F31FA"/>
    <w:rsid w:val="5812F776"/>
    <w:rsid w:val="583A8C24"/>
    <w:rsid w:val="58471080"/>
    <w:rsid w:val="584C0230"/>
    <w:rsid w:val="586DE015"/>
    <w:rsid w:val="587029AF"/>
    <w:rsid w:val="5889D925"/>
    <w:rsid w:val="58A4C85F"/>
    <w:rsid w:val="58B247E2"/>
    <w:rsid w:val="58B36702"/>
    <w:rsid w:val="58B8C33E"/>
    <w:rsid w:val="58F1074A"/>
    <w:rsid w:val="58F7CA26"/>
    <w:rsid w:val="58FC3C68"/>
    <w:rsid w:val="590A7E5F"/>
    <w:rsid w:val="59561E1A"/>
    <w:rsid w:val="5959B582"/>
    <w:rsid w:val="597DA80A"/>
    <w:rsid w:val="59CDDBA8"/>
    <w:rsid w:val="59D65C85"/>
    <w:rsid w:val="59E27D19"/>
    <w:rsid w:val="59E8B983"/>
    <w:rsid w:val="59F0D665"/>
    <w:rsid w:val="5A019A57"/>
    <w:rsid w:val="5A03ED50"/>
    <w:rsid w:val="5A07A54C"/>
    <w:rsid w:val="5A6626A1"/>
    <w:rsid w:val="5A6F9216"/>
    <w:rsid w:val="5A7070BF"/>
    <w:rsid w:val="5A748831"/>
    <w:rsid w:val="5A8362DC"/>
    <w:rsid w:val="5ACC0A68"/>
    <w:rsid w:val="5AD05F5D"/>
    <w:rsid w:val="5AD6A8FC"/>
    <w:rsid w:val="5ADBEE47"/>
    <w:rsid w:val="5AEF2CBD"/>
    <w:rsid w:val="5B067118"/>
    <w:rsid w:val="5B102898"/>
    <w:rsid w:val="5B116962"/>
    <w:rsid w:val="5B1BE416"/>
    <w:rsid w:val="5B271DC3"/>
    <w:rsid w:val="5B33B896"/>
    <w:rsid w:val="5B3923D6"/>
    <w:rsid w:val="5B43681D"/>
    <w:rsid w:val="5B56DFCB"/>
    <w:rsid w:val="5B64FE52"/>
    <w:rsid w:val="5B722CE6"/>
    <w:rsid w:val="5B985229"/>
    <w:rsid w:val="5BD375B8"/>
    <w:rsid w:val="5BF76686"/>
    <w:rsid w:val="5C176B04"/>
    <w:rsid w:val="5C3CFD48"/>
    <w:rsid w:val="5C3EB1A2"/>
    <w:rsid w:val="5C4136C0"/>
    <w:rsid w:val="5C7D9E06"/>
    <w:rsid w:val="5C9C1653"/>
    <w:rsid w:val="5CB2B3F5"/>
    <w:rsid w:val="5CFD5A08"/>
    <w:rsid w:val="5D259FFA"/>
    <w:rsid w:val="5D2954FA"/>
    <w:rsid w:val="5D31951C"/>
    <w:rsid w:val="5D4A7897"/>
    <w:rsid w:val="5D66C87C"/>
    <w:rsid w:val="5D684056"/>
    <w:rsid w:val="5D729BE6"/>
    <w:rsid w:val="5D785035"/>
    <w:rsid w:val="5DAEB798"/>
    <w:rsid w:val="5DCDDF59"/>
    <w:rsid w:val="5DCFAFD0"/>
    <w:rsid w:val="5DF1AAD1"/>
    <w:rsid w:val="5E2F6520"/>
    <w:rsid w:val="5E5997D6"/>
    <w:rsid w:val="5E7D8834"/>
    <w:rsid w:val="5E81180B"/>
    <w:rsid w:val="5E8AB627"/>
    <w:rsid w:val="5E93E6EE"/>
    <w:rsid w:val="5EAE11B8"/>
    <w:rsid w:val="5ED2E79B"/>
    <w:rsid w:val="5ED964A1"/>
    <w:rsid w:val="5EE4492B"/>
    <w:rsid w:val="5EE7F4B3"/>
    <w:rsid w:val="5F315CC7"/>
    <w:rsid w:val="5F37BCEB"/>
    <w:rsid w:val="5F6048CE"/>
    <w:rsid w:val="5F609FE3"/>
    <w:rsid w:val="5F682890"/>
    <w:rsid w:val="5F85906B"/>
    <w:rsid w:val="5F972FBD"/>
    <w:rsid w:val="5FC73A51"/>
    <w:rsid w:val="5FD89A0D"/>
    <w:rsid w:val="6017BB30"/>
    <w:rsid w:val="6060ADE6"/>
    <w:rsid w:val="6075858C"/>
    <w:rsid w:val="6082528C"/>
    <w:rsid w:val="6083E63F"/>
    <w:rsid w:val="609F1B36"/>
    <w:rsid w:val="60AFB4D1"/>
    <w:rsid w:val="60B209F5"/>
    <w:rsid w:val="6114D7AE"/>
    <w:rsid w:val="611DF2EC"/>
    <w:rsid w:val="611EE5AA"/>
    <w:rsid w:val="615AAC43"/>
    <w:rsid w:val="616C6D40"/>
    <w:rsid w:val="61A2CDEA"/>
    <w:rsid w:val="61B3B72A"/>
    <w:rsid w:val="61BEF688"/>
    <w:rsid w:val="61C6214F"/>
    <w:rsid w:val="61C838A3"/>
    <w:rsid w:val="61D32B7B"/>
    <w:rsid w:val="6205063F"/>
    <w:rsid w:val="621E22ED"/>
    <w:rsid w:val="62383577"/>
    <w:rsid w:val="6276A0A1"/>
    <w:rsid w:val="629E0346"/>
    <w:rsid w:val="62AC3ECC"/>
    <w:rsid w:val="62C31A61"/>
    <w:rsid w:val="62C397FC"/>
    <w:rsid w:val="6303DE3D"/>
    <w:rsid w:val="630745C6"/>
    <w:rsid w:val="630C6663"/>
    <w:rsid w:val="630E4E82"/>
    <w:rsid w:val="6313A4EB"/>
    <w:rsid w:val="632BBB29"/>
    <w:rsid w:val="63363877"/>
    <w:rsid w:val="63426DBD"/>
    <w:rsid w:val="634E4817"/>
    <w:rsid w:val="6361F1B0"/>
    <w:rsid w:val="63647B31"/>
    <w:rsid w:val="639B0CE5"/>
    <w:rsid w:val="63BB8701"/>
    <w:rsid w:val="63CA347D"/>
    <w:rsid w:val="63DDA0A7"/>
    <w:rsid w:val="63EF4319"/>
    <w:rsid w:val="641A4C40"/>
    <w:rsid w:val="64271E3D"/>
    <w:rsid w:val="643EA58D"/>
    <w:rsid w:val="647B7136"/>
    <w:rsid w:val="64805ECC"/>
    <w:rsid w:val="64B2AD1B"/>
    <w:rsid w:val="64BA6E93"/>
    <w:rsid w:val="64F61F2E"/>
    <w:rsid w:val="64F8CBA5"/>
    <w:rsid w:val="64FF4574"/>
    <w:rsid w:val="651EA0D7"/>
    <w:rsid w:val="653F3E62"/>
    <w:rsid w:val="655ECBE9"/>
    <w:rsid w:val="6563B3EA"/>
    <w:rsid w:val="656604DE"/>
    <w:rsid w:val="657A4087"/>
    <w:rsid w:val="65B188C7"/>
    <w:rsid w:val="65BE5824"/>
    <w:rsid w:val="6649C5B6"/>
    <w:rsid w:val="66999272"/>
    <w:rsid w:val="66B86E0C"/>
    <w:rsid w:val="66C7BDD8"/>
    <w:rsid w:val="66C8CB7E"/>
    <w:rsid w:val="66F19410"/>
    <w:rsid w:val="66FD307D"/>
    <w:rsid w:val="67012583"/>
    <w:rsid w:val="67038CCE"/>
    <w:rsid w:val="672C6C50"/>
    <w:rsid w:val="6734FD87"/>
    <w:rsid w:val="675F52B9"/>
    <w:rsid w:val="67620B31"/>
    <w:rsid w:val="67ECA468"/>
    <w:rsid w:val="67F17616"/>
    <w:rsid w:val="6807CCCD"/>
    <w:rsid w:val="68225BD0"/>
    <w:rsid w:val="6829E627"/>
    <w:rsid w:val="68408A9E"/>
    <w:rsid w:val="68454CA5"/>
    <w:rsid w:val="68486697"/>
    <w:rsid w:val="686A1380"/>
    <w:rsid w:val="686DC36B"/>
    <w:rsid w:val="688E4E9E"/>
    <w:rsid w:val="689B6B79"/>
    <w:rsid w:val="68AE1AC3"/>
    <w:rsid w:val="68C2B43C"/>
    <w:rsid w:val="68D56DB1"/>
    <w:rsid w:val="68E66372"/>
    <w:rsid w:val="68FF7889"/>
    <w:rsid w:val="6910BC95"/>
    <w:rsid w:val="691216B0"/>
    <w:rsid w:val="694EE259"/>
    <w:rsid w:val="6979EDF1"/>
    <w:rsid w:val="698FE923"/>
    <w:rsid w:val="69BF8019"/>
    <w:rsid w:val="69D26224"/>
    <w:rsid w:val="6A01A349"/>
    <w:rsid w:val="6A05E3E1"/>
    <w:rsid w:val="6A12DCD0"/>
    <w:rsid w:val="6A351BBD"/>
    <w:rsid w:val="6A49EB24"/>
    <w:rsid w:val="6A5DDC69"/>
    <w:rsid w:val="6A717504"/>
    <w:rsid w:val="6AADE711"/>
    <w:rsid w:val="6AB9050B"/>
    <w:rsid w:val="6ABB5822"/>
    <w:rsid w:val="6AD677F3"/>
    <w:rsid w:val="6AD6A7F2"/>
    <w:rsid w:val="6AEFA050"/>
    <w:rsid w:val="6AF34250"/>
    <w:rsid w:val="6AFF1B67"/>
    <w:rsid w:val="6B3131AD"/>
    <w:rsid w:val="6B34D0A1"/>
    <w:rsid w:val="6B41CB53"/>
    <w:rsid w:val="6B5F3D5C"/>
    <w:rsid w:val="6B75C58D"/>
    <w:rsid w:val="6B981E4F"/>
    <w:rsid w:val="6BE9A0C7"/>
    <w:rsid w:val="6BF1C647"/>
    <w:rsid w:val="6BF9A3F8"/>
    <w:rsid w:val="6C357C54"/>
    <w:rsid w:val="6C5A795E"/>
    <w:rsid w:val="6C62EB46"/>
    <w:rsid w:val="6C849BED"/>
    <w:rsid w:val="6C9584AA"/>
    <w:rsid w:val="6CC789E5"/>
    <w:rsid w:val="6CDC4AF5"/>
    <w:rsid w:val="6D0D06DF"/>
    <w:rsid w:val="6D160B32"/>
    <w:rsid w:val="6D17F9C3"/>
    <w:rsid w:val="6D31D000"/>
    <w:rsid w:val="6D553506"/>
    <w:rsid w:val="6D8EE782"/>
    <w:rsid w:val="6DA05EF2"/>
    <w:rsid w:val="6DAE4DB6"/>
    <w:rsid w:val="6DC2B062"/>
    <w:rsid w:val="6DCCF641"/>
    <w:rsid w:val="6DE02C2C"/>
    <w:rsid w:val="6DE9890B"/>
    <w:rsid w:val="6DEB063E"/>
    <w:rsid w:val="6DF0A5CD"/>
    <w:rsid w:val="6DF89353"/>
    <w:rsid w:val="6E0738B2"/>
    <w:rsid w:val="6E092B1F"/>
    <w:rsid w:val="6E0AE121"/>
    <w:rsid w:val="6E24DF20"/>
    <w:rsid w:val="6E561542"/>
    <w:rsid w:val="6E68D26F"/>
    <w:rsid w:val="6E88977C"/>
    <w:rsid w:val="6E94A626"/>
    <w:rsid w:val="6E9F7323"/>
    <w:rsid w:val="6EA5E9E5"/>
    <w:rsid w:val="6EBF61D8"/>
    <w:rsid w:val="6F2C52BD"/>
    <w:rsid w:val="6F3C2F53"/>
    <w:rsid w:val="6F749C51"/>
    <w:rsid w:val="6F74CAC6"/>
    <w:rsid w:val="6F79AC66"/>
    <w:rsid w:val="6F874C2A"/>
    <w:rsid w:val="6FA47232"/>
    <w:rsid w:val="6FC5A724"/>
    <w:rsid w:val="6FCDDFF9"/>
    <w:rsid w:val="6FE89C1B"/>
    <w:rsid w:val="6FF92E59"/>
    <w:rsid w:val="702B5843"/>
    <w:rsid w:val="703FF3B1"/>
    <w:rsid w:val="704115EB"/>
    <w:rsid w:val="7045E571"/>
    <w:rsid w:val="704F40E2"/>
    <w:rsid w:val="706ACE48"/>
    <w:rsid w:val="708874A8"/>
    <w:rsid w:val="708A0FF5"/>
    <w:rsid w:val="70CDC621"/>
    <w:rsid w:val="70D54A9F"/>
    <w:rsid w:val="710C3985"/>
    <w:rsid w:val="71145B93"/>
    <w:rsid w:val="71231C8B"/>
    <w:rsid w:val="71321631"/>
    <w:rsid w:val="7149FE5B"/>
    <w:rsid w:val="7159F43E"/>
    <w:rsid w:val="7165FE86"/>
    <w:rsid w:val="71757C51"/>
    <w:rsid w:val="71759775"/>
    <w:rsid w:val="71819923"/>
    <w:rsid w:val="718243E7"/>
    <w:rsid w:val="71AB1282"/>
    <w:rsid w:val="71B7A010"/>
    <w:rsid w:val="71CEB8A3"/>
    <w:rsid w:val="71ED6650"/>
    <w:rsid w:val="72052FFE"/>
    <w:rsid w:val="723BEE2B"/>
    <w:rsid w:val="725108B9"/>
    <w:rsid w:val="727C6F11"/>
    <w:rsid w:val="72BEECEC"/>
    <w:rsid w:val="72F5C49F"/>
    <w:rsid w:val="72FD5CC3"/>
    <w:rsid w:val="73280397"/>
    <w:rsid w:val="733102FD"/>
    <w:rsid w:val="73356A87"/>
    <w:rsid w:val="733BFEA5"/>
    <w:rsid w:val="7346E2E3"/>
    <w:rsid w:val="734B8C79"/>
    <w:rsid w:val="737E28CC"/>
    <w:rsid w:val="7395F846"/>
    <w:rsid w:val="73995362"/>
    <w:rsid w:val="73FCD82C"/>
    <w:rsid w:val="740033F8"/>
    <w:rsid w:val="740E5F6C"/>
    <w:rsid w:val="741F5001"/>
    <w:rsid w:val="7443755B"/>
    <w:rsid w:val="744D2932"/>
    <w:rsid w:val="74919500"/>
    <w:rsid w:val="74D29BCA"/>
    <w:rsid w:val="74F881A2"/>
    <w:rsid w:val="75184B57"/>
    <w:rsid w:val="752139C2"/>
    <w:rsid w:val="754429B9"/>
    <w:rsid w:val="7553C72B"/>
    <w:rsid w:val="7557FB26"/>
    <w:rsid w:val="7568567D"/>
    <w:rsid w:val="756F48BD"/>
    <w:rsid w:val="758B3870"/>
    <w:rsid w:val="758D4F68"/>
    <w:rsid w:val="7591E748"/>
    <w:rsid w:val="75A5C206"/>
    <w:rsid w:val="75B12140"/>
    <w:rsid w:val="75ED195B"/>
    <w:rsid w:val="760F78F9"/>
    <w:rsid w:val="7615FCC4"/>
    <w:rsid w:val="76177A8E"/>
    <w:rsid w:val="7621E035"/>
    <w:rsid w:val="7673E454"/>
    <w:rsid w:val="7678B619"/>
    <w:rsid w:val="76AF0BAA"/>
    <w:rsid w:val="76C027D8"/>
    <w:rsid w:val="76CB19B7"/>
    <w:rsid w:val="76D8F098"/>
    <w:rsid w:val="76F0A659"/>
    <w:rsid w:val="76FCE83B"/>
    <w:rsid w:val="77038DB8"/>
    <w:rsid w:val="77093BB0"/>
    <w:rsid w:val="770F45CF"/>
    <w:rsid w:val="770F4814"/>
    <w:rsid w:val="77149164"/>
    <w:rsid w:val="77649F21"/>
    <w:rsid w:val="77864D3C"/>
    <w:rsid w:val="779F7599"/>
    <w:rsid w:val="77C43AA9"/>
    <w:rsid w:val="77C6E4AB"/>
    <w:rsid w:val="77CF6967"/>
    <w:rsid w:val="780FB4B5"/>
    <w:rsid w:val="782B1501"/>
    <w:rsid w:val="783AD024"/>
    <w:rsid w:val="78706E4F"/>
    <w:rsid w:val="7874A7C7"/>
    <w:rsid w:val="787ABAA6"/>
    <w:rsid w:val="7882C5B4"/>
    <w:rsid w:val="78A59914"/>
    <w:rsid w:val="78A6985B"/>
    <w:rsid w:val="78B3E777"/>
    <w:rsid w:val="78B5F844"/>
    <w:rsid w:val="78FDFF7F"/>
    <w:rsid w:val="792DF15E"/>
    <w:rsid w:val="7939E2EA"/>
    <w:rsid w:val="793EEC86"/>
    <w:rsid w:val="7946FFF9"/>
    <w:rsid w:val="7969197E"/>
    <w:rsid w:val="79ABF114"/>
    <w:rsid w:val="79AC151C"/>
    <w:rsid w:val="79B3729C"/>
    <w:rsid w:val="79B87E22"/>
    <w:rsid w:val="79CA733B"/>
    <w:rsid w:val="79CF5D91"/>
    <w:rsid w:val="79E948EB"/>
    <w:rsid w:val="79F04A2F"/>
    <w:rsid w:val="79F26BEA"/>
    <w:rsid w:val="7A05FD21"/>
    <w:rsid w:val="7A107828"/>
    <w:rsid w:val="7A11297B"/>
    <w:rsid w:val="7A2916E0"/>
    <w:rsid w:val="7A312FD6"/>
    <w:rsid w:val="7A7340D0"/>
    <w:rsid w:val="7A73A4CF"/>
    <w:rsid w:val="7A8894C2"/>
    <w:rsid w:val="7A8A7F3F"/>
    <w:rsid w:val="7A92C179"/>
    <w:rsid w:val="7A943E15"/>
    <w:rsid w:val="7AAB3FCC"/>
    <w:rsid w:val="7AB31BCB"/>
    <w:rsid w:val="7ACBF861"/>
    <w:rsid w:val="7AD0458A"/>
    <w:rsid w:val="7AD7165B"/>
    <w:rsid w:val="7AE2D05A"/>
    <w:rsid w:val="7AEB84A4"/>
    <w:rsid w:val="7B019A4A"/>
    <w:rsid w:val="7B1D5475"/>
    <w:rsid w:val="7B6094D7"/>
    <w:rsid w:val="7B6B2DF2"/>
    <w:rsid w:val="7B7E117F"/>
    <w:rsid w:val="7BC7E874"/>
    <w:rsid w:val="7C15038A"/>
    <w:rsid w:val="7C26DDA3"/>
    <w:rsid w:val="7C5E5E72"/>
    <w:rsid w:val="7C659220"/>
    <w:rsid w:val="7C93B243"/>
    <w:rsid w:val="7CA8CB99"/>
    <w:rsid w:val="7CDF4C7D"/>
    <w:rsid w:val="7CE325D8"/>
    <w:rsid w:val="7CF0FD5F"/>
    <w:rsid w:val="7D1BDB70"/>
    <w:rsid w:val="7D32CDCA"/>
    <w:rsid w:val="7D42AF1F"/>
    <w:rsid w:val="7D554585"/>
    <w:rsid w:val="7D938127"/>
    <w:rsid w:val="7DD6900E"/>
    <w:rsid w:val="7E0EB71D"/>
    <w:rsid w:val="7E2E059D"/>
    <w:rsid w:val="7E2E585E"/>
    <w:rsid w:val="7E2F0B05"/>
    <w:rsid w:val="7E387746"/>
    <w:rsid w:val="7E4138B2"/>
    <w:rsid w:val="7E48E926"/>
    <w:rsid w:val="7E58FC80"/>
    <w:rsid w:val="7E86E3BF"/>
    <w:rsid w:val="7E98D823"/>
    <w:rsid w:val="7EAA1B69"/>
    <w:rsid w:val="7ECAB480"/>
    <w:rsid w:val="7EE9D414"/>
    <w:rsid w:val="7EF09D64"/>
    <w:rsid w:val="7F05CE6D"/>
    <w:rsid w:val="7F201471"/>
    <w:rsid w:val="7F241C06"/>
    <w:rsid w:val="7F26F3E6"/>
    <w:rsid w:val="7F2930BD"/>
    <w:rsid w:val="7F374F44"/>
    <w:rsid w:val="7F5508A0"/>
    <w:rsid w:val="7F5E6BF2"/>
    <w:rsid w:val="7F997535"/>
    <w:rsid w:val="7FB96BCF"/>
    <w:rsid w:val="7FBD573E"/>
    <w:rsid w:val="7FCADB66"/>
    <w:rsid w:val="7FDD0913"/>
    <w:rsid w:val="7FF103C0"/>
    <w:rsid w:val="7FF9ED05"/>
    <w:rsid w:val="7FFC6E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E4A20"/>
  <w15:docId w15:val="{6C9F3426-28BD-4A0F-8AFD-F0752141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51BE"/>
    <w:rPr>
      <w:rFonts w:ascii="Times New Roman" w:hAnsi="Times New Roman" w:eastAsia="Times New Roman" w:cs="Times New Roman"/>
      <w:color w:val="000000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263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1F49"/>
    <w:rPr>
      <w:color w:val="0563C1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5F1F49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2D3B3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D3B33"/>
    <w:pPr>
      <w:spacing w:line="240" w:lineRule="auto"/>
    </w:p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2D3B33"/>
    <w:rPr>
      <w:rFonts w:ascii="Times New Roman" w:hAnsi="Times New Roman" w:eastAsia="Times New Roman" w:cs="Times New Roman"/>
      <w:color w:val="000000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D3B33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2D3B33"/>
    <w:rPr>
      <w:rFonts w:ascii="Times New Roman" w:hAnsi="Times New Roman" w:eastAsia="Times New Roman" w:cs="Times New Roman"/>
      <w:b/>
      <w:bCs/>
      <w:color w:val="000000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51A19"/>
    <w:pPr>
      <w:ind w:left="720"/>
      <w:contextualSpacing/>
    </w:pPr>
  </w:style>
  <w:style w:type="character" w:styleId="Ttulo2Char" w:customStyle="1">
    <w:name w:val="Título 2 Char"/>
    <w:basedOn w:val="Fontepargpadro"/>
    <w:link w:val="Ttulo2"/>
    <w:uiPriority w:val="9"/>
    <w:rsid w:val="0037263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0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9D0098"/>
    <w:rPr>
      <w:rFonts w:ascii="Tahoma" w:hAnsi="Tahoma" w:eastAsia="Times New Roman" w:cs="Tahoma"/>
      <w:color w:val="000000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  <w:rsid w:val="00CD0B80"/>
  </w:style>
  <w:style w:type="paragraph" w:styleId="Cabealho">
    <w:name w:val="header"/>
    <w:basedOn w:val="Normal"/>
    <w:link w:val="CabealhoChar"/>
    <w:uiPriority w:val="99"/>
    <w:unhideWhenUsed/>
    <w:rsid w:val="00CD0B80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D0B80"/>
  </w:style>
  <w:style w:type="paragraph" w:styleId="Rodap">
    <w:name w:val="footer"/>
    <w:basedOn w:val="Normal"/>
    <w:link w:val="RodapChar"/>
    <w:uiPriority w:val="99"/>
    <w:unhideWhenUsed/>
    <w:rsid w:val="00CD0B80"/>
    <w:pPr>
      <w:tabs>
        <w:tab w:val="center" w:pos="4680"/>
        <w:tab w:val="right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Fontepargpadro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20/10/relationships/intelligence" Target="intelligence2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brasil.un.org/pt-br/91863-agenda-2030-para-o-desenvolvimento-sustentavel" TargetMode="Externa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hyperlink" Target="https://www.planalto.gov.br/ccivil_03/_ato2019-2022/2020/decreto/d10240.htm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Relationship Type="http://schemas.openxmlformats.org/officeDocument/2006/relationships/comments" Target="comments.xml" Id="R77ff3f858d954cf8" /><Relationship Type="http://schemas.microsoft.com/office/2011/relationships/people" Target="people.xml" Id="R298d1709e1f145da" /><Relationship Type="http://schemas.microsoft.com/office/2011/relationships/commentsExtended" Target="commentsExtended.xml" Id="R9e9c975b48c2426c" /><Relationship Type="http://schemas.microsoft.com/office/2016/09/relationships/commentsIds" Target="commentsIds.xml" Id="R1d3a7f2422de4783" /><Relationship Type="http://schemas.microsoft.com/office/2018/08/relationships/commentsExtensible" Target="commentsExtensible.xml" Id="Rf4de388c59424f26" /><Relationship Type="http://schemas.openxmlformats.org/officeDocument/2006/relationships/hyperlink" Target="https://agenciabrasil.ebc.com.br/geral/noticia/2021-10/brasil-e-o-quinto-maior-produtor-de-lixo-eletronico%3e" TargetMode="External" Id="R1785e18ca3aa4ab1" /><Relationship Type="http://schemas.openxmlformats.org/officeDocument/2006/relationships/image" Target="/media/image9.png" Id="Re78dddf1e39645c4" /><Relationship Type="http://schemas.openxmlformats.org/officeDocument/2006/relationships/image" Target="/media/imagea.png" Id="R2df3bdf7af1a460c" /><Relationship Type="http://schemas.openxmlformats.org/officeDocument/2006/relationships/image" Target="/media/image5.png" Id="R5cc60a2e90684e68" /><Relationship Type="http://schemas.openxmlformats.org/officeDocument/2006/relationships/image" Target="/media/image6.png" Id="R8291a88b1cc243a8" /><Relationship Type="http://schemas.openxmlformats.org/officeDocument/2006/relationships/image" Target="/media/image7.png" Id="R489050b22b4a4d58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4e2611-c986-42e7-a7a7-88eb02e3de6d" xsi:nil="true"/>
    <lcf76f155ced4ddcb4097134ff3c332f xmlns="19d83f14-9f91-4439-8acf-991e6d16352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2B27A3B291DF4DB07B4A7183B14741" ma:contentTypeVersion="10" ma:contentTypeDescription="Crie um novo documento." ma:contentTypeScope="" ma:versionID="cfaf684056edde0f26a1c4ff37f7f436">
  <xsd:schema xmlns:xsd="http://www.w3.org/2001/XMLSchema" xmlns:xs="http://www.w3.org/2001/XMLSchema" xmlns:p="http://schemas.microsoft.com/office/2006/metadata/properties" xmlns:ns2="19d83f14-9f91-4439-8acf-991e6d16352e" xmlns:ns3="534e2611-c986-42e7-a7a7-88eb02e3de6d" targetNamespace="http://schemas.microsoft.com/office/2006/metadata/properties" ma:root="true" ma:fieldsID="72e1145a40ff512815788ab3d46119bc" ns2:_="" ns3:_="">
    <xsd:import namespace="19d83f14-9f91-4439-8acf-991e6d16352e"/>
    <xsd:import namespace="534e2611-c986-42e7-a7a7-88eb02e3de6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d83f14-9f91-4439-8acf-991e6d16352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e2611-c986-42e7-a7a7-88eb02e3de6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0165f03-8cfb-4bc1-9624-150381bde009}" ma:internalName="TaxCatchAll" ma:showField="CatchAllData" ma:web="534e2611-c986-42e7-a7a7-88eb02e3de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E5AA5F-B7BA-41D4-949E-4CA1241FFEF4}">
  <ds:schemaRefs>
    <ds:schemaRef ds:uri="http://schemas.microsoft.com/office/2006/metadata/properties"/>
    <ds:schemaRef ds:uri="http://schemas.microsoft.com/office/infopath/2007/PartnerControls"/>
    <ds:schemaRef ds:uri="534e2611-c986-42e7-a7a7-88eb02e3de6d"/>
    <ds:schemaRef ds:uri="19d83f14-9f91-4439-8acf-991e6d16352e"/>
  </ds:schemaRefs>
</ds:datastoreItem>
</file>

<file path=customXml/itemProps2.xml><?xml version="1.0" encoding="utf-8"?>
<ds:datastoreItem xmlns:ds="http://schemas.openxmlformats.org/officeDocument/2006/customXml" ds:itemID="{AF62C03C-61A3-4212-B2C7-B697BBA425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92DA2D-EBF3-40A4-BE1D-A398F53F21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d83f14-9f91-4439-8acf-991e6d16352e"/>
    <ds:schemaRef ds:uri="534e2611-c986-42e7-a7a7-88eb02e3d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pc</dc:creator>
  <lastModifiedBy>ROBERTO DE SOUZA DARIO</lastModifiedBy>
  <revision>19</revision>
  <dcterms:created xsi:type="dcterms:W3CDTF">2022-09-23T15:06:00.0000000Z</dcterms:created>
  <dcterms:modified xsi:type="dcterms:W3CDTF">2022-11-08T00:22:23.6430271Z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0x010100862B27A3B291DF4DB07B4A7183B14741</vt:lpwstr>
  </property>
</Properties>
</file>